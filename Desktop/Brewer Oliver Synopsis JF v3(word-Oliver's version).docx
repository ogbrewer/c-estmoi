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rPr>
      </w:pPr>
      <w:r>
        <w:rPr>
          <w:b w:val="1"/>
          <w:bCs w:val="1"/>
          <w:rtl w:val="0"/>
          <w:lang w:val="en-US"/>
        </w:rPr>
        <w:t>Synopsis: BLOOD AND WATER by Oliver Gordon Brewer IV</w:t>
      </w:r>
    </w:p>
    <w:p>
      <w:pPr>
        <w:pStyle w:val="Body A"/>
      </w:pPr>
    </w:p>
    <w:p>
      <w:pPr>
        <w:pStyle w:val="Body A"/>
      </w:pPr>
      <w:r>
        <w:rPr>
          <w:rtl w:val="0"/>
          <w:lang w:val="en-US"/>
        </w:rPr>
        <w:t>JUNAYD has reached his seventeenth year and, by the laws of his tribe, taken his first steps into manhood. As the son of his tribe</w:t>
      </w:r>
      <w:r>
        <w:rPr>
          <w:rtl w:val="0"/>
          <w:lang w:val="en-US"/>
        </w:rPr>
        <w:t>’</w:t>
      </w:r>
      <w:r>
        <w:rPr>
          <w:rtl w:val="0"/>
          <w:lang w:val="en-US"/>
        </w:rPr>
        <w:t xml:space="preserve">s chieftain, </w:t>
      </w:r>
      <w:del w:id="0" w:date="2019-02-06T15:28:00Z" w:author="Jane Friedman">
        <w:r>
          <w:rPr>
            <w:rtl w:val="0"/>
            <w:lang w:val="en-US"/>
          </w:rPr>
          <w:delText>his ascent means he is ready to accompany his</w:delText>
        </w:r>
      </w:del>
      <w:ins w:id="1" w:date="2019-02-06T15:28:00Z" w:author="Jane Friedman">
        <w:r>
          <w:rPr>
            <w:rtl w:val="0"/>
            <w:lang w:val="en-US"/>
          </w:rPr>
          <w:t>he accompanies his</w:t>
        </w:r>
      </w:ins>
      <w:r>
        <w:rPr>
          <w:rtl w:val="0"/>
          <w:lang w:val="en-US"/>
        </w:rPr>
        <w:t xml:space="preserve"> father on a voyage to pay homage to House Harsonine, the ruling family of the neighboring Aurean Empire. Having never set foot outside the desert he was born in, Junayd is overjoyed at the chance to see the famous city of </w:t>
      </w:r>
      <w:r>
        <w:rPr>
          <w:i w:val="1"/>
          <w:iCs w:val="1"/>
          <w:rtl w:val="0"/>
          <w:lang w:val="fr-FR"/>
        </w:rPr>
        <w:t xml:space="preserve">Vere Aureus </w:t>
      </w:r>
      <w:r>
        <w:rPr>
          <w:rtl w:val="0"/>
          <w:lang w:val="en-US"/>
        </w:rPr>
        <w:t xml:space="preserve">for the first time. </w:t>
      </w:r>
    </w:p>
    <w:p>
      <w:pPr>
        <w:pStyle w:val="Body A"/>
      </w:pPr>
      <w:r>
        <w:rPr>
          <w:rtl w:val="0"/>
          <w:lang w:val="en-US"/>
        </w:rPr>
        <w:t xml:space="preserve">       The white city and its inhabitants, </w:t>
      </w:r>
      <w:del w:id="2" w:date="2019-02-21T23:44:26Z" w:author="Author">
        <w:r>
          <w:rPr>
            <w:rtl w:val="0"/>
            <w:lang w:val="en-US"/>
          </w:rPr>
          <w:delText>and</w:delText>
        </w:r>
      </w:del>
      <w:ins w:id="3" w:date="2019-02-21T23:44:29Z" w:author="Author">
        <w:r>
          <w:rPr>
            <w:rtl w:val="0"/>
            <w:lang w:val="en-US"/>
          </w:rPr>
          <w:t>as well as</w:t>
        </w:r>
      </w:ins>
      <w:r>
        <w:rPr>
          <w:rtl w:val="0"/>
          <w:lang w:val="en-US"/>
        </w:rPr>
        <w:t xml:space="preserve"> the royal House Harsonine, are everything Junayd hoped they would be. That is, except for the emperor</w:t>
      </w:r>
      <w:r>
        <w:rPr>
          <w:rtl w:val="0"/>
          <w:lang w:val="en-US"/>
        </w:rPr>
        <w:t>’</w:t>
      </w:r>
      <w:r>
        <w:rPr>
          <w:rtl w:val="0"/>
          <w:lang w:val="en-US"/>
        </w:rPr>
        <w:t xml:space="preserve">s spoiled daughter, </w:t>
      </w:r>
      <w:r>
        <w:rPr>
          <w:rtl w:val="0"/>
          <w:lang w:val="de-DE"/>
        </w:rPr>
        <w:t>MIRACEL</w:t>
      </w:r>
      <w:r>
        <w:rPr>
          <w:rtl w:val="0"/>
          <w:lang w:val="en-US"/>
        </w:rPr>
        <w:t xml:space="preserve">, who makes her disdain for Junayd and his </w:t>
      </w:r>
      <w:r>
        <w:rPr>
          <w:rtl w:val="0"/>
          <w:lang w:val="en-US"/>
        </w:rPr>
        <w:t>“</w:t>
      </w:r>
      <w:r>
        <w:rPr>
          <w:rtl w:val="0"/>
          <w:lang w:val="de-DE"/>
        </w:rPr>
        <w:t>desert-dweller</w:t>
      </w:r>
      <w:r>
        <w:rPr>
          <w:rtl w:val="0"/>
          <w:lang w:val="en-US"/>
        </w:rPr>
        <w:t xml:space="preserve">” </w:t>
      </w:r>
      <w:r>
        <w:rPr>
          <w:rtl w:val="0"/>
          <w:lang w:val="en-US"/>
        </w:rPr>
        <w:t xml:space="preserve">kinsmen clear from the start. Nevertheless, Junayd is proud to have completed his first diplomatic mission with his father. Little does he know it will be his last. </w:t>
      </w:r>
    </w:p>
    <w:p>
      <w:pPr>
        <w:pStyle w:val="Body A"/>
      </w:pPr>
      <w:r>
        <w:rPr>
          <w:rtl w:val="0"/>
          <w:lang w:val="en-US"/>
        </w:rPr>
        <w:t xml:space="preserve">        On their way home, Junayd</w:t>
      </w:r>
      <w:r>
        <w:rPr>
          <w:rtl w:val="0"/>
          <w:lang w:val="en-US"/>
        </w:rPr>
        <w:t>’</w:t>
      </w:r>
      <w:r>
        <w:rPr>
          <w:rtl w:val="0"/>
          <w:lang w:val="en-US"/>
        </w:rPr>
        <w:t>s father is killed in an ambush. In the blink of an eye, Junayd is forced to take up his father</w:t>
      </w:r>
      <w:r>
        <w:rPr>
          <w:rtl w:val="0"/>
          <w:lang w:val="en-US"/>
        </w:rPr>
        <w:t>’</w:t>
      </w:r>
      <w:r>
        <w:rPr>
          <w:rtl w:val="0"/>
          <w:lang w:val="en-US"/>
        </w:rPr>
        <w:t>s mantle</w:t>
      </w:r>
      <w:r>
        <w:rPr>
          <w:rtl w:val="0"/>
          <w:lang w:val="en-US"/>
        </w:rPr>
        <w:t>—</w:t>
      </w:r>
      <w:r>
        <w:rPr>
          <w:rtl w:val="0"/>
          <w:lang w:val="en-US"/>
        </w:rPr>
        <w:t>and, as if that isn</w:t>
      </w:r>
      <w:r>
        <w:rPr>
          <w:rtl w:val="0"/>
          <w:lang w:val="en-US"/>
        </w:rPr>
        <w:t>’</w:t>
      </w:r>
      <w:r>
        <w:rPr>
          <w:rtl w:val="0"/>
          <w:lang w:val="en-US"/>
        </w:rPr>
        <w:t xml:space="preserve">t enough, his next visit to </w:t>
      </w:r>
      <w:r>
        <w:rPr>
          <w:i w:val="1"/>
          <w:iCs w:val="1"/>
          <w:rtl w:val="0"/>
          <w:lang w:val="fr-FR"/>
        </w:rPr>
        <w:t>Vere Aureus</w:t>
      </w:r>
      <w:r>
        <w:rPr>
          <w:rtl w:val="0"/>
          <w:lang w:val="en-US"/>
        </w:rPr>
        <w:t xml:space="preserve"> ends with the bloody beginning of an Aurean civil war. Choosing to follow in his father</w:t>
      </w:r>
      <w:r>
        <w:rPr>
          <w:rtl w:val="0"/>
          <w:lang w:val="en-US"/>
        </w:rPr>
        <w:t>’</w:t>
      </w:r>
      <w:r>
        <w:rPr>
          <w:rtl w:val="0"/>
          <w:lang w:val="en-US"/>
        </w:rPr>
        <w:t>s footsteps and honor his oath of fealty, Junayd absconds with the late emperor</w:t>
      </w:r>
      <w:r>
        <w:rPr>
          <w:rtl w:val="0"/>
          <w:lang w:val="en-US"/>
        </w:rPr>
        <w:t>’</w:t>
      </w:r>
      <w:r>
        <w:rPr>
          <w:rtl w:val="0"/>
          <w:lang w:val="en-US"/>
        </w:rPr>
        <w:t xml:space="preserve">s son and daughter, leaving </w:t>
      </w:r>
      <w:r>
        <w:rPr>
          <w:i w:val="1"/>
          <w:iCs w:val="1"/>
          <w:rtl w:val="0"/>
          <w:lang w:val="fr-FR"/>
        </w:rPr>
        <w:t>Vere Aureus</w:t>
      </w:r>
      <w:r>
        <w:rPr>
          <w:rtl w:val="0"/>
          <w:lang w:val="en-US"/>
        </w:rPr>
        <w:t xml:space="preserve"> and the northern half of the empire in the hands of the usurper, </w:t>
      </w:r>
      <w:r>
        <w:rPr>
          <w:rtl w:val="0"/>
          <w:lang w:val="de-DE"/>
        </w:rPr>
        <w:t>OREN LICINIUS MARTHAL</w:t>
      </w:r>
      <w:r>
        <w:rPr>
          <w:rtl w:val="0"/>
          <w:lang w:val="en-US"/>
        </w:rPr>
        <w:t>.</w:t>
      </w:r>
    </w:p>
    <w:p>
      <w:pPr>
        <w:pStyle w:val="Body A"/>
      </w:pPr>
      <w:r>
        <w:rPr>
          <w:rtl w:val="0"/>
        </w:rPr>
        <w:t xml:space="preserve">        Junayd reluctantly welcomes the newly orphaned princess and her younger brother into the safety of his household. During her time in the desert, Miracel resolves to seize the reins of her destiny</w:t>
      </w:r>
      <w:r>
        <w:rPr>
          <w:rtl w:val="0"/>
        </w:rPr>
        <w:t>—</w:t>
      </w:r>
      <w:r>
        <w:rPr>
          <w:rtl w:val="0"/>
        </w:rPr>
        <w:t xml:space="preserve">something she has been denied since birth. Determined to do more than sit and watch as the events around her unfold, she begins learning the ways of war. </w:t>
      </w:r>
    </w:p>
    <w:p>
      <w:pPr>
        <w:pStyle w:val="Body A"/>
      </w:pPr>
      <w:r>
        <w:rPr>
          <w:rtl w:val="0"/>
        </w:rPr>
        <w:t xml:space="preserve">         </w:t>
      </w:r>
      <w:ins w:id="4" w:date="2019-02-06T15:24:00Z" w:author="Jane Friedman">
        <w:r>
          <w:rPr>
            <w:rtl w:val="0"/>
          </w:rPr>
          <w:t xml:space="preserve">Meanwhile, </w:t>
        </w:r>
      </w:ins>
      <w:r>
        <w:rPr>
          <w:rtl w:val="0"/>
        </w:rPr>
        <w:t xml:space="preserve">Junayd and the Harsonine host assemble and march against Marthal. </w:t>
      </w:r>
      <w:ins w:id="5" w:date="2019-02-06T15:23:00Z" w:author="Jane Friedman">
        <w:del w:id="6" w:date="2019-02-09T13:34:10Z" w:author="Author">
          <w:r>
            <w:rPr>
              <w:rtl w:val="0"/>
            </w:rPr>
            <w:delText xml:space="preserve">Junayd is forced to fight alongside the son of the chieftain who killed his father. </w:delText>
          </w:r>
        </w:del>
      </w:ins>
      <w:ins w:id="7" w:date="2019-02-06T15:24:00Z" w:author="Jane Friedman">
        <w:del w:id="8" w:date="2019-02-09T13:34:10Z" w:author="Author">
          <w:r>
            <w:rPr>
              <w:rtl w:val="0"/>
            </w:rPr>
            <w:delText xml:space="preserve">While they are </w:delText>
          </w:r>
        </w:del>
      </w:ins>
      <w:ins w:id="9" w:date="2019-02-06T15:23:00Z" w:author="Jane Friedman">
        <w:del w:id="10" w:date="2019-02-09T13:34:10Z" w:author="Author">
          <w:r>
            <w:rPr>
              <w:rtl w:val="0"/>
            </w:rPr>
            <w:delText xml:space="preserve">reluctant to work together given the generations of bad blood between them, for the sake of their peoples, they begrudgingly join forces. </w:delText>
          </w:r>
        </w:del>
      </w:ins>
      <w:del w:id="11" w:date="2019-02-06T15:24:00Z" w:author="Jane Friedman">
        <w:r>
          <w:rPr>
            <w:rtl w:val="0"/>
          </w:rPr>
          <w:delText>But the usurper has his own plans. On the march north, their host is ambushed, and</w:delText>
        </w:r>
      </w:del>
      <w:ins w:id="12" w:date="2019-02-06T15:24:00Z" w:author="Jane Friedman">
        <w:del w:id="13" w:date="2019-02-21T23:45:41Z" w:author="Author">
          <w:r>
            <w:rPr>
              <w:rtl w:val="0"/>
            </w:rPr>
            <w:delText>Despite this,</w:delText>
          </w:r>
        </w:del>
      </w:ins>
      <w:del w:id="14" w:date="2019-02-21T23:45:41Z" w:author="Author">
        <w:r>
          <w:rPr>
            <w:rtl w:val="0"/>
          </w:rPr>
          <w:delText xml:space="preserve"> they suffer</w:delText>
        </w:r>
      </w:del>
      <w:ins w:id="15" w:date="2019-02-21T23:45:44Z" w:author="Author">
        <w:r>
          <w:rPr>
            <w:rtl w:val="0"/>
          </w:rPr>
          <w:t>They are dealt</w:t>
        </w:r>
      </w:ins>
      <w:r>
        <w:rPr>
          <w:rtl w:val="0"/>
        </w:rPr>
        <w:t xml:space="preserve"> a crippling defeat</w:t>
      </w:r>
      <w:ins w:id="16" w:date="2019-02-06T15:25:00Z" w:author="Jane Friedman">
        <w:r>
          <w:rPr>
            <w:rtl w:val="0"/>
          </w:rPr>
          <w:t xml:space="preserve"> and</w:t>
        </w:r>
      </w:ins>
      <w:del w:id="17" w:date="2019-02-06T15:25:00Z" w:author="Jane Friedman">
        <w:r>
          <w:rPr>
            <w:rtl w:val="0"/>
          </w:rPr>
          <w:delText>. Junayd and his Harsonine allies</w:delText>
        </w:r>
      </w:del>
      <w:r>
        <w:rPr>
          <w:rtl w:val="0"/>
        </w:rPr>
        <w:t xml:space="preserve"> </w:t>
      </w:r>
      <w:del w:id="18" w:date="2019-02-06T15:32:00Z" w:author="Jane Friedman">
        <w:r>
          <w:rPr>
            <w:rtl w:val="0"/>
          </w:rPr>
          <w:delText>are forced to</w:delText>
        </w:r>
      </w:del>
      <w:ins w:id="19" w:date="2019-02-06T15:32:00Z" w:author="Jane Friedman">
        <w:r>
          <w:rPr>
            <w:rtl w:val="0"/>
          </w:rPr>
          <w:t>must</w:t>
        </w:r>
      </w:ins>
      <w:r>
        <w:rPr>
          <w:rtl w:val="0"/>
        </w:rPr>
        <w:t xml:space="preserve"> retreat</w:t>
      </w:r>
      <w:ins w:id="20" w:date="2019-02-06T15:32:00Z" w:author="Jane Friedman">
        <w:r>
          <w:rPr>
            <w:rtl w:val="0"/>
          </w:rPr>
          <w:t>.</w:t>
        </w:r>
      </w:ins>
      <w:del w:id="21" w:date="2019-02-06T15:32:00Z" w:author="Jane Friedman">
        <w:r>
          <w:rPr>
            <w:rtl w:val="0"/>
          </w:rPr>
          <w:delText xml:space="preserve"> and hope for a change of fortune.</w:delText>
        </w:r>
      </w:del>
    </w:p>
    <w:p>
      <w:pPr>
        <w:pStyle w:val="Body A"/>
        <w:rPr>
          <w:ins w:id="22" w:date="2019-02-21T23:47:42Z" w:author="Author"/>
        </w:rPr>
      </w:pPr>
      <w:r>
        <w:rPr>
          <w:rtl w:val="0"/>
        </w:rPr>
        <w:t xml:space="preserve">         At this point, Miracel decides it</w:t>
      </w:r>
      <w:r>
        <w:rPr>
          <w:rtl w:val="0"/>
        </w:rPr>
        <w:t>’</w:t>
      </w:r>
      <w:r>
        <w:rPr>
          <w:rtl w:val="0"/>
        </w:rPr>
        <w:t>s time take part in her house</w:t>
      </w:r>
      <w:r>
        <w:rPr>
          <w:rtl w:val="0"/>
        </w:rPr>
        <w:t>’</w:t>
      </w:r>
      <w:r>
        <w:rPr>
          <w:rtl w:val="0"/>
        </w:rPr>
        <w:t xml:space="preserve">s struggle. </w:t>
      </w:r>
      <w:ins w:id="23" w:date="2019-02-06T15:27:00Z" w:author="Jane Friedman">
        <w:r>
          <w:rPr>
            <w:rtl w:val="0"/>
          </w:rPr>
          <w:t xml:space="preserve">Though the men in her life do not see fit to let a young woman </w:t>
        </w:r>
      </w:ins>
      <w:ins w:id="24" w:date="2019-02-06T15:27:00Z" w:author="Jane Friedman">
        <w:del w:id="25" w:date="2019-02-21T23:46:10Z" w:author="Author">
          <w:r>
            <w:rPr>
              <w:rtl w:val="0"/>
            </w:rPr>
            <w:delText>take part</w:delText>
          </w:r>
        </w:del>
      </w:ins>
      <w:ins w:id="26" w:date="2019-02-21T23:46:13Z" w:author="Author">
        <w:r>
          <w:rPr>
            <w:rtl w:val="0"/>
          </w:rPr>
          <w:t>participate</w:t>
        </w:r>
      </w:ins>
      <w:ins w:id="27" w:date="2019-02-06T15:27:00Z" w:author="Jane Friedman">
        <w:r>
          <w:rPr>
            <w:rtl w:val="0"/>
          </w:rPr>
          <w:t xml:space="preserve"> in affairs of state, </w:t>
        </w:r>
      </w:ins>
      <w:del w:id="28" w:date="2019-02-06T15:27:00Z" w:author="Jane Friedman">
        <w:r>
          <w:rPr>
            <w:rtl w:val="0"/>
          </w:rPr>
          <w:delText xml:space="preserve">Traveling </w:delText>
        </w:r>
      </w:del>
      <w:ins w:id="29" w:date="2019-02-06T15:27:00Z" w:author="Jane Friedman">
        <w:r>
          <w:rPr>
            <w:rtl w:val="0"/>
          </w:rPr>
          <w:t xml:space="preserve">she travels </w:t>
        </w:r>
      </w:ins>
      <w:r>
        <w:rPr>
          <w:rtl w:val="0"/>
        </w:rPr>
        <w:t xml:space="preserve">to the distant land of Balakar, </w:t>
      </w:r>
      <w:del w:id="30" w:date="2019-02-21T23:46:24Z" w:author="Author">
        <w:r>
          <w:rPr>
            <w:rtl w:val="0"/>
          </w:rPr>
          <w:delText>she</w:delText>
        </w:r>
      </w:del>
      <w:ins w:id="31" w:date="2019-02-21T23:46:26Z" w:author="Author">
        <w:r>
          <w:rPr>
            <w:rtl w:val="0"/>
          </w:rPr>
          <w:t>and</w:t>
        </w:r>
      </w:ins>
      <w:r>
        <w:rPr>
          <w:rtl w:val="0"/>
        </w:rPr>
        <w:t xml:space="preserve"> enlists the help of </w:t>
      </w:r>
      <w:ins w:id="32" w:date="2019-02-21T23:46:55Z" w:author="Author">
        <w:r>
          <w:rPr>
            <w:rtl w:val="0"/>
          </w:rPr>
          <w:t>a ragtag band of mercenaries</w:t>
        </w:r>
      </w:ins>
      <w:ins w:id="33" w:date="2019-02-21T23:46:55Z" w:author="Author">
        <w:r>
          <w:rPr>
            <w:rtl w:val="0"/>
          </w:rPr>
          <w:t xml:space="preserve"> known as </w:t>
        </w:r>
      </w:ins>
      <w:r>
        <w:rPr>
          <w:rtl w:val="0"/>
        </w:rPr>
        <w:t>the Mongrels</w:t>
      </w:r>
      <w:del w:id="34" w:date="2019-02-21T23:46:47Z" w:author="Author">
        <w:r>
          <w:rPr>
            <w:rtl w:val="0"/>
          </w:rPr>
          <w:delText>, a ragtag band of mercenaries,</w:delText>
        </w:r>
      </w:del>
      <w:r>
        <w:rPr>
          <w:rtl w:val="0"/>
        </w:rPr>
        <w:t xml:space="preserve"> to bolster her family</w:t>
      </w:r>
      <w:r>
        <w:rPr>
          <w:rtl w:val="0"/>
        </w:rPr>
        <w:t>’</w:t>
      </w:r>
      <w:r>
        <w:rPr>
          <w:rtl w:val="0"/>
        </w:rPr>
        <w:t xml:space="preserve">s forces. </w:t>
      </w:r>
    </w:p>
    <w:p>
      <w:pPr>
        <w:pStyle w:val="Body A"/>
      </w:pPr>
      <w:ins w:id="35" w:date="2019-02-21T23:47:42Z" w:author="Author">
        <w:r>
          <w:rPr/>
          <w:tab/>
        </w:r>
      </w:ins>
      <w:r>
        <w:rPr>
          <w:rtl w:val="0"/>
        </w:rPr>
        <w:t>Impressed with the success of her endeavor, Junayd invites her to a parley with the chieftains of the neighboring tribes.</w:t>
      </w:r>
      <w:ins w:id="36" w:date="2019-02-21T23:47:20Z" w:author="Author">
        <w:r>
          <w:rPr>
            <w:rtl w:val="0"/>
          </w:rPr>
          <w:t xml:space="preserve"> Soon,</w:t>
        </w:r>
      </w:ins>
      <w:r>
        <w:rPr>
          <w:rtl w:val="0"/>
        </w:rPr>
        <w:t xml:space="preserve"> </w:t>
      </w:r>
      <w:ins w:id="37" w:date="2019-02-06T16:06:00Z" w:author="Jane Friedman">
        <w:del w:id="38" w:date="2019-02-09T13:35:26Z" w:author="Author">
          <w:r>
            <w:rPr>
              <w:rtl w:val="0"/>
            </w:rPr>
            <w:delText>While</w:delText>
          </w:r>
        </w:del>
      </w:ins>
      <w:ins w:id="39" w:date="2019-02-21T23:47:29Z" w:author="Author">
        <w:r>
          <w:rPr>
            <w:rtl w:val="0"/>
          </w:rPr>
          <w:t>he comes to a disturbing realization: although</w:t>
        </w:r>
      </w:ins>
      <w:ins w:id="40" w:date="2019-02-06T16:06:00Z" w:author="Jane Friedman">
        <w:r>
          <w:rPr>
            <w:rtl w:val="0"/>
          </w:rPr>
          <w:t xml:space="preserve"> </w:t>
        </w:r>
      </w:ins>
      <w:ins w:id="41" w:date="2019-02-06T16:06:00Z" w:author="Jane Friedman">
        <w:r>
          <w:rPr>
            <w:rtl w:val="0"/>
          </w:rPr>
          <w:t>he is require</w:t>
        </w:r>
      </w:ins>
      <w:ins w:id="42" w:date="2019-02-06T16:06:00Z" w:author="Jane Friedman">
        <w:r>
          <w:rPr>
            <w:rtl w:val="0"/>
          </w:rPr>
          <w:t xml:space="preserve">d to marry a woman of his tribe, he is </w:t>
        </w:r>
      </w:ins>
      <w:ins w:id="43" w:date="2019-02-06T16:09:00Z" w:author="Jane Friedman">
        <w:r>
          <w:rPr>
            <w:rtl w:val="0"/>
          </w:rPr>
          <w:t>falling</w:t>
        </w:r>
      </w:ins>
      <w:ins w:id="44" w:date="2019-02-09T11:00:46Z" w:author="Author">
        <w:r>
          <w:rPr>
            <w:rtl w:val="0"/>
          </w:rPr>
          <w:t xml:space="preserve"> in</w:t>
        </w:r>
      </w:ins>
      <w:ins w:id="45" w:date="2019-02-06T16:06:00Z" w:author="Jane Friedman">
        <w:r>
          <w:rPr>
            <w:rtl w:val="0"/>
          </w:rPr>
          <w:t xml:space="preserve"> love with Miracel.</w:t>
        </w:r>
      </w:ins>
      <w:ins w:id="46" w:date="2019-02-06T16:06:00Z" w:author="Jane Friedman">
        <w:r>
          <w:rPr>
            <w:rtl w:val="0"/>
          </w:rPr>
          <w:t xml:space="preserve"> </w:t>
        </w:r>
      </w:ins>
    </w:p>
    <w:p>
      <w:pPr>
        <w:pStyle w:val="Body A"/>
      </w:pPr>
      <w:r>
        <w:rPr>
          <w:rtl w:val="0"/>
        </w:rPr>
        <w:t xml:space="preserve">        </w:t>
      </w:r>
      <w:ins w:id="47" w:date="2019-02-09T18:09:29Z" w:author="Author">
        <w:r>
          <w:rPr>
            <w:rtl w:val="0"/>
          </w:rPr>
          <w:t xml:space="preserve">At the parley, </w:t>
        </w:r>
      </w:ins>
      <w:ins w:id="48" w:date="2019-02-09T18:09:29Z" w:author="Author">
        <w:r>
          <w:rPr>
            <w:rtl w:val="0"/>
          </w:rPr>
          <w:t xml:space="preserve">Junayd </w:t>
        </w:r>
      </w:ins>
      <w:ins w:id="49" w:date="2019-02-09T18:09:29Z" w:author="Author">
        <w:r>
          <w:rPr>
            <w:rtl w:val="0"/>
          </w:rPr>
          <w:t>and Miracel appeal to the other tribal chieftains(including</w:t>
        </w:r>
      </w:ins>
      <w:ins w:id="50" w:date="2019-02-09T18:09:29Z" w:author="Author">
        <w:r>
          <w:rPr>
            <w:rtl w:val="0"/>
          </w:rPr>
          <w:t xml:space="preserve"> the son of the man who killed Junayd</w:t>
        </w:r>
      </w:ins>
      <w:ins w:id="51" w:date="2019-02-09T18:09:29Z" w:author="Author">
        <w:r>
          <w:rPr>
            <w:rtl w:val="0"/>
          </w:rPr>
          <w:t>’</w:t>
        </w:r>
      </w:ins>
      <w:ins w:id="52" w:date="2019-02-09T18:09:29Z" w:author="Author">
        <w:r>
          <w:rPr>
            <w:rtl w:val="0"/>
          </w:rPr>
          <w:t>s father), asking them to join their cause.</w:t>
        </w:r>
      </w:ins>
      <w:ins w:id="53" w:date="2019-02-16T14:20:37Z" w:author="Author">
        <w:r>
          <w:rPr>
            <w:rtl w:val="0"/>
          </w:rPr>
          <w:t xml:space="preserve"> </w:t>
        </w:r>
      </w:ins>
      <w:ins w:id="54" w:date="2019-02-16T14:20:37Z" w:author="Author">
        <w:r>
          <w:rPr>
            <w:rtl w:val="0"/>
          </w:rPr>
          <w:t>The negotiations are difficult</w:t>
        </w:r>
      </w:ins>
      <w:ins w:id="55" w:date="2019-02-16T14:20:37Z" w:author="Author">
        <w:r>
          <w:rPr>
            <w:rtl w:val="0"/>
          </w:rPr>
          <w:t xml:space="preserve"> due to generations of bad blood between the tribes.</w:t>
        </w:r>
      </w:ins>
      <w:ins w:id="56" w:date="2019-02-09T18:09:29Z" w:author="Author">
        <w:r>
          <w:rPr>
            <w:rtl w:val="0"/>
          </w:rPr>
          <w:t xml:space="preserve"> </w:t>
        </w:r>
      </w:ins>
      <w:ins w:id="57" w:date="2019-02-09T18:09:29Z" w:author="Author">
        <w:del w:id="58" w:date="2019-02-16T14:27:54Z" w:author="Author">
          <w:r>
            <w:rPr>
              <w:rtl w:val="0"/>
            </w:rPr>
            <w:delText>Even Junayd is reluctant to work with the</w:delText>
          </w:r>
        </w:del>
      </w:ins>
      <w:ins w:id="59" w:date="2019-02-09T18:09:29Z" w:author="Author">
        <w:del w:id="60" w:date="2019-02-16T14:27:54Z" w:author="Author">
          <w:r>
            <w:rPr>
              <w:rtl w:val="0"/>
            </w:rPr>
            <w:delText xml:space="preserve"> son of his father</w:delText>
          </w:r>
        </w:del>
      </w:ins>
      <w:ins w:id="61" w:date="2019-02-09T18:09:29Z" w:author="Author">
        <w:del w:id="62" w:date="2019-02-16T14:27:54Z" w:author="Author">
          <w:r>
            <w:rPr>
              <w:rtl w:val="0"/>
            </w:rPr>
            <w:delText>’</w:delText>
          </w:r>
        </w:del>
      </w:ins>
      <w:ins w:id="63" w:date="2019-02-09T18:09:29Z" w:author="Author">
        <w:del w:id="64" w:date="2019-02-16T14:27:54Z" w:author="Author">
          <w:r>
            <w:rPr>
              <w:rtl w:val="0"/>
            </w:rPr>
            <w:delText>s killer, but he</w:delText>
          </w:r>
        </w:del>
      </w:ins>
      <w:ins w:id="65" w:date="2019-02-21T23:16:52Z" w:author="Author">
        <w:del w:id="66" w:date="2019-02-16T14:27:54Z" w:author="Author">
          <w:r>
            <w:rPr>
              <w:rtl w:val="0"/>
            </w:rPr>
            <w:delText xml:space="preserve"> and his allies will need every sword they can muster. </w:delText>
          </w:r>
        </w:del>
      </w:ins>
      <w:ins w:id="67" w:date="2019-02-21T23:16:52Z" w:author="Author">
        <w:del w:id="68" w:date="2019-02-16T14:20:34Z" w:author="Author">
          <w:r>
            <w:rPr>
              <w:rtl w:val="0"/>
            </w:rPr>
            <w:delText xml:space="preserve">The negotiations are difficult due to generations of bad blood between the tribes. </w:delText>
          </w:r>
        </w:del>
      </w:ins>
      <w:ins w:id="69" w:date="2019-02-21T23:16:52Z" w:author="Author">
        <w:del w:id="70" w:date="2019-02-16T14:20:34Z" w:author="Author">
          <w:r>
            <w:rPr>
              <w:rtl w:val="0"/>
            </w:rPr>
            <w:delText>A</w:delText>
          </w:r>
        </w:del>
      </w:ins>
      <w:ins w:id="71" w:date="2019-02-21T23:16:52Z" w:author="Author">
        <w:r>
          <w:rPr>
            <w:rtl w:val="0"/>
          </w:rPr>
          <w:t xml:space="preserve">But </w:t>
        </w:r>
      </w:ins>
      <w:ins w:id="72" w:date="2019-02-16T14:20:50Z" w:author="Author">
        <w:del w:id="73" w:date="2019-02-21T23:17:00Z" w:author="Author">
          <w:r>
            <w:rPr>
              <w:rtl w:val="0"/>
            </w:rPr>
            <w:delText>A</w:delText>
          </w:r>
        </w:del>
      </w:ins>
      <w:ins w:id="74" w:date="2019-02-21T23:16:54Z" w:author="Author">
        <w:r>
          <w:rPr>
            <w:rtl w:val="0"/>
          </w:rPr>
          <w:t>a</w:t>
        </w:r>
      </w:ins>
      <w:del w:id="75" w:date="2019-02-09T16:22:08Z" w:author="Author">
        <w:r>
          <w:rPr>
            <w:rtl w:val="0"/>
          </w:rPr>
          <w:delText>A</w:delText>
        </w:r>
      </w:del>
      <w:r>
        <w:rPr>
          <w:rtl w:val="0"/>
        </w:rPr>
        <w:t>fter Miracel</w:t>
      </w:r>
      <w:ins w:id="76" w:date="2019-02-09T16:26:48Z" w:author="Author">
        <w:r>
          <w:rPr>
            <w:rtl w:val="0"/>
          </w:rPr>
          <w:t>, now a formidable warrior in her own right,</w:t>
        </w:r>
      </w:ins>
      <w:r>
        <w:rPr>
          <w:rtl w:val="0"/>
        </w:rPr>
        <w:t xml:space="preserve"> thwarts an ambush set for the </w:t>
      </w:r>
      <w:del w:id="77" w:date="2019-02-21T23:34:57Z" w:author="Author">
        <w:r>
          <w:rPr>
            <w:rtl w:val="0"/>
          </w:rPr>
          <w:delText>chieftains</w:delText>
        </w:r>
      </w:del>
      <w:ins w:id="78" w:date="2019-02-21T23:34:59Z" w:author="Author">
        <w:r>
          <w:rPr>
            <w:rtl w:val="0"/>
          </w:rPr>
          <w:t>assembly</w:t>
        </w:r>
      </w:ins>
      <w:r>
        <w:rPr>
          <w:rtl w:val="0"/>
        </w:rPr>
        <w:t>, she gains the respect of the desert-dwellers</w:t>
      </w:r>
      <w:ins w:id="79" w:date="2019-02-06T16:07:00Z" w:author="Jane Friedman">
        <w:r>
          <w:rPr>
            <w:rtl w:val="0"/>
          </w:rPr>
          <w:t xml:space="preserve"> </w:t>
        </w:r>
      </w:ins>
      <w:del w:id="80" w:date="2019-02-06T16:07:00Z" w:author="Jane Friedman">
        <w:r>
          <w:rPr>
            <w:rtl w:val="0"/>
          </w:rPr>
          <w:delText xml:space="preserve">, including Junayd, </w:delText>
        </w:r>
      </w:del>
      <w:r>
        <w:rPr>
          <w:rtl w:val="0"/>
        </w:rPr>
        <w:t>and the</w:t>
      </w:r>
      <w:del w:id="81" w:date="2019-02-09T17:48:10Z" w:author="Author">
        <w:r>
          <w:rPr>
            <w:rtl w:val="0"/>
          </w:rPr>
          <w:delText xml:space="preserve"> tribes </w:delText>
        </w:r>
      </w:del>
      <w:ins w:id="82" w:date="2019-02-09T17:48:10Z" w:author="Author">
        <w:r>
          <w:rPr>
            <w:rtl w:val="0"/>
          </w:rPr>
          <w:t xml:space="preserve">y </w:t>
        </w:r>
      </w:ins>
      <w:r>
        <w:rPr>
          <w:rtl w:val="0"/>
        </w:rPr>
        <w:t xml:space="preserve">agree to </w:t>
      </w:r>
      <w:del w:id="83" w:date="2019-02-16T14:30:49Z" w:author="Author">
        <w:r>
          <w:rPr>
            <w:rtl w:val="0"/>
          </w:rPr>
          <w:delText xml:space="preserve">join </w:delText>
        </w:r>
      </w:del>
      <w:ins w:id="84" w:date="2019-02-16T14:27:30Z" w:author="Author">
        <w:r>
          <w:rPr>
            <w:rtl w:val="0"/>
          </w:rPr>
          <w:t>ride with her</w:t>
        </w:r>
      </w:ins>
      <w:del w:id="85" w:date="2019-02-16T14:27:27Z" w:author="Author">
        <w:r>
          <w:rPr>
            <w:rtl w:val="0"/>
          </w:rPr>
          <w:delText>her</w:delText>
        </w:r>
      </w:del>
      <w:r>
        <w:rPr>
          <w:rtl w:val="0"/>
        </w:rPr>
        <w:t>.</w:t>
      </w:r>
      <w:ins w:id="86" w:date="2019-02-16T14:30:58Z" w:author="Author">
        <w:r>
          <w:rPr>
            <w:rtl w:val="0"/>
          </w:rPr>
          <w:t xml:space="preserve"> Junayd is still reluctant to fight beside the son of his father</w:t>
        </w:r>
      </w:ins>
      <w:ins w:id="87" w:date="2019-02-16T14:30:58Z" w:author="Author">
        <w:r>
          <w:rPr>
            <w:rtl w:val="0"/>
          </w:rPr>
          <w:t>’</w:t>
        </w:r>
      </w:ins>
      <w:ins w:id="88" w:date="2019-02-16T14:30:58Z" w:author="Author">
        <w:r>
          <w:rPr>
            <w:rtl w:val="0"/>
          </w:rPr>
          <w:t xml:space="preserve">s killer, but he and the young chief begrudgingly agree to </w:t>
        </w:r>
      </w:ins>
      <w:ins w:id="89" w:date="2019-02-16T14:30:58Z" w:author="Author">
        <w:del w:id="90" w:date="2019-02-21T23:35:15Z" w:author="Author">
          <w:r>
            <w:rPr>
              <w:rtl w:val="0"/>
            </w:rPr>
            <w:delText>forget</w:delText>
          </w:r>
        </w:del>
      </w:ins>
      <w:ins w:id="91" w:date="2019-02-21T23:35:17Z" w:author="Author">
        <w:r>
          <w:rPr>
            <w:rtl w:val="0"/>
          </w:rPr>
          <w:t>set aside</w:t>
        </w:r>
      </w:ins>
      <w:ins w:id="92" w:date="2019-02-16T14:30:58Z" w:author="Author">
        <w:r>
          <w:rPr>
            <w:rtl w:val="0"/>
          </w:rPr>
          <w:t xml:space="preserve"> their differences until the war</w:t>
        </w:r>
      </w:ins>
      <w:ins w:id="93" w:date="2019-02-16T14:30:58Z" w:author="Author">
        <w:r>
          <w:rPr>
            <w:rtl w:val="0"/>
          </w:rPr>
          <w:t>’</w:t>
        </w:r>
      </w:ins>
      <w:ins w:id="94" w:date="2019-02-16T14:30:58Z" w:author="Author">
        <w:r>
          <w:rPr>
            <w:rtl w:val="0"/>
          </w:rPr>
          <w:t>s end.</w:t>
        </w:r>
      </w:ins>
      <w:ins w:id="95" w:date="2019-02-06T15:28:00Z" w:author="Jane Friedman">
        <w:r>
          <w:rPr>
            <w:rtl w:val="0"/>
          </w:rPr>
          <w:t xml:space="preserve"> </w:t>
        </w:r>
      </w:ins>
      <w:ins w:id="96" w:date="2019-02-06T15:28:00Z" w:author="Jane Friedman">
        <w:del w:id="97" w:date="2019-02-09T16:22:38Z" w:author="Author">
          <w:r>
            <w:rPr>
              <w:rtl w:val="0"/>
            </w:rPr>
            <w:delText>She has become a formidable warrior in her own right.</w:delText>
          </w:r>
        </w:del>
      </w:ins>
      <w:del w:id="98" w:date="2019-02-09T16:22:38Z" w:author="Author">
        <w:r>
          <w:rPr>
            <w:rtl w:val="0"/>
          </w:rPr>
          <w:delText xml:space="preserve"> </w:delText>
        </w:r>
      </w:del>
      <w:del w:id="99" w:date="2019-02-16T14:31:12Z" w:author="Author">
        <w:r>
          <w:rPr>
            <w:rtl w:val="0"/>
          </w:rPr>
          <w:delText>That very night</w:delText>
        </w:r>
      </w:del>
      <w:ins w:id="100" w:date="2019-02-16T14:31:18Z" w:author="Author">
        <w:r>
          <w:rPr>
            <w:rtl w:val="0"/>
          </w:rPr>
          <w:t>Upon their return home</w:t>
        </w:r>
      </w:ins>
      <w:r>
        <w:rPr>
          <w:rtl w:val="0"/>
        </w:rPr>
        <w:t xml:space="preserve">, the burgeoning relationship between Miracel and Junayd reaches its climax. The two finally give in to their passions and make love.  </w:t>
      </w:r>
    </w:p>
    <w:p>
      <w:pPr>
        <w:pStyle w:val="Body A"/>
        <w:rPr>
          <w:ins w:id="101" w:date="2019-02-06T16:07:00Z" w:author="Jane Friedman"/>
        </w:rPr>
      </w:pPr>
      <w:r>
        <w:rPr>
          <w:rtl w:val="0"/>
        </w:rPr>
        <w:t xml:space="preserve">       </w:t>
      </w:r>
      <w:ins w:id="102" w:date="2019-02-06T16:07:00Z" w:author="Jane Friedman">
        <w:r>
          <w:rPr>
            <w:rtl w:val="0"/>
          </w:rPr>
          <w:t xml:space="preserve">Still, Junayd </w:t>
        </w:r>
      </w:ins>
      <w:ins w:id="103" w:date="2019-02-16T14:15:08Z" w:author="Author">
        <w:r>
          <w:rPr>
            <w:rtl w:val="0"/>
          </w:rPr>
          <w:t>knows that the prospect of marriage between them is impossible</w:t>
        </w:r>
      </w:ins>
      <w:ins w:id="104" w:date="2019-02-06T16:07:00Z" w:author="Jane Friedman">
        <w:del w:id="105" w:date="2019-02-16T14:15:41Z" w:author="Author">
          <w:r>
            <w:rPr>
              <w:rtl w:val="0"/>
            </w:rPr>
            <w:delText xml:space="preserve">cannot possibly marry </w:delText>
          </w:r>
        </w:del>
      </w:ins>
      <w:ins w:id="106" w:date="2019-02-06T16:07:00Z" w:author="Jane Friedman">
        <w:del w:id="107" w:date="2019-02-16T14:15:41Z" w:author="Author">
          <w:r>
            <w:rPr>
              <w:rtl w:val="0"/>
            </w:rPr>
            <w:delText xml:space="preserve">her, and </w:delText>
          </w:r>
        </w:del>
      </w:ins>
      <w:ins w:id="108" w:date="2019-02-16T14:15:47Z" w:author="Author">
        <w:r>
          <w:rPr>
            <w:rtl w:val="0"/>
          </w:rPr>
          <w:t xml:space="preserve">. Under duress from his tribe, he </w:t>
        </w:r>
      </w:ins>
      <w:ins w:id="109" w:date="2019-02-06T16:09:00Z" w:author="Jane Friedman">
        <w:del w:id="110" w:date="2019-02-16T14:15:56Z" w:author="Author">
          <w:r>
            <w:rPr>
              <w:rtl w:val="0"/>
            </w:rPr>
            <w:delText>ultimately</w:delText>
          </w:r>
        </w:del>
      </w:ins>
      <w:ins w:id="111" w:date="2019-02-16T14:15:59Z" w:author="Author">
        <w:r>
          <w:rPr>
            <w:rtl w:val="0"/>
          </w:rPr>
          <w:t>reluctantly</w:t>
        </w:r>
      </w:ins>
      <w:ins w:id="112" w:date="2019-02-06T16:09:00Z" w:author="Jane Friedman">
        <w:r>
          <w:rPr>
            <w:rtl w:val="0"/>
          </w:rPr>
          <w:t xml:space="preserve"> chooses</w:t>
        </w:r>
      </w:ins>
      <w:ins w:id="113" w:date="2019-02-06T16:07:00Z" w:author="Jane Friedman">
        <w:r>
          <w:rPr>
            <w:rtl w:val="0"/>
          </w:rPr>
          <w:t xml:space="preserve"> a bride</w:t>
        </w:r>
      </w:ins>
      <w:ins w:id="114" w:date="2019-02-09T16:28:20Z" w:author="Author">
        <w:r>
          <w:rPr>
            <w:rtl w:val="0"/>
          </w:rPr>
          <w:t>, Karam,</w:t>
        </w:r>
      </w:ins>
      <w:ins w:id="115" w:date="2019-02-06T16:07:00Z" w:author="Jane Friedman">
        <w:r>
          <w:rPr>
            <w:rtl w:val="0"/>
          </w:rPr>
          <w:t xml:space="preserve"> who proves to be a faithful and dedicated wife. But because of his attachment to Miracel</w:t>
        </w:r>
      </w:ins>
      <w:ins w:id="116" w:date="2019-02-06T16:07:00Z" w:author="Jane Friedman">
        <w:r>
          <w:rPr>
            <w:rtl w:val="0"/>
          </w:rPr>
          <w:t xml:space="preserve">, he treats </w:t>
        </w:r>
      </w:ins>
      <w:ins w:id="117" w:date="2019-02-06T16:08:00Z" w:author="Jane Friedman">
        <w:del w:id="118" w:date="2019-02-21T23:51:20Z" w:author="Author">
          <w:r>
            <w:rPr>
              <w:rtl w:val="0"/>
            </w:rPr>
            <w:delText>her</w:delText>
          </w:r>
        </w:del>
      </w:ins>
      <w:ins w:id="119" w:date="2019-02-21T23:51:22Z" w:author="Author">
        <w:r>
          <w:rPr>
            <w:rtl w:val="0"/>
          </w:rPr>
          <w:t>Karam</w:t>
        </w:r>
      </w:ins>
      <w:ins w:id="120" w:date="2019-02-06T16:08:00Z" w:author="Jane Friedman">
        <w:r>
          <w:rPr>
            <w:rtl w:val="0"/>
          </w:rPr>
          <w:t xml:space="preserve"> </w:t>
        </w:r>
      </w:ins>
      <w:ins w:id="121" w:date="2019-02-06T16:07:00Z" w:author="Jane Friedman">
        <w:r>
          <w:rPr>
            <w:rtl w:val="0"/>
          </w:rPr>
          <w:t xml:space="preserve">rather poorly, while remaining warm and loving towards Miracel. </w:t>
        </w:r>
      </w:ins>
    </w:p>
    <w:p>
      <w:pPr>
        <w:pStyle w:val="Body A"/>
      </w:pPr>
      <w:del w:id="122" w:date="2019-02-06T16:07:00Z" w:author="Jane Friedman">
        <w:r>
          <w:rPr>
            <w:rtl w:val="0"/>
          </w:rPr>
          <w:delText xml:space="preserve">But circumstance does not favor the lovers. </w:delText>
        </w:r>
      </w:del>
      <w:del w:id="123" w:date="2019-02-06T16:08:00Z" w:author="Jane Friedman">
        <w:r>
          <w:rPr>
            <w:rtl w:val="0"/>
          </w:rPr>
          <w:delText>While Junayd is forced into an arranged marriage,</w:delText>
        </w:r>
      </w:del>
      <w:ins w:id="124" w:date="2019-02-06T16:08:00Z" w:author="Jane Friedman">
        <w:r>
          <w:rPr/>
          <w:tab/>
        </w:r>
      </w:ins>
      <w:ins w:id="125" w:date="2019-02-06T16:08:00Z" w:author="Jane Friedman">
        <w:del w:id="126" w:date="2019-02-21T23:51:36Z" w:author="Author">
          <w:r>
            <w:rPr>
              <w:rtl w:val="0"/>
            </w:rPr>
            <w:delText>Then</w:delText>
          </w:r>
        </w:del>
      </w:ins>
      <w:ins w:id="127" w:date="2019-02-21T23:51:45Z" w:author="Author">
        <w:r>
          <w:rPr>
            <w:rtl w:val="0"/>
          </w:rPr>
          <w:t>A short while later,</w:t>
        </w:r>
      </w:ins>
      <w:ins w:id="128" w:date="2019-02-06T16:08:00Z" w:author="Jane Friedman">
        <w:r>
          <w:rPr>
            <w:rtl w:val="0"/>
          </w:rPr>
          <w:t xml:space="preserve"> </w:t>
        </w:r>
      </w:ins>
      <w:r>
        <w:rPr>
          <w:rtl w:val="0"/>
        </w:rPr>
        <w:t xml:space="preserve">Miracel receives a visit from an enigmatic sorcerer </w:t>
      </w:r>
      <w:del w:id="129" w:date="2019-02-21T23:52:03Z" w:author="Author">
        <w:r>
          <w:rPr>
            <w:rtl w:val="0"/>
          </w:rPr>
          <w:delText xml:space="preserve">who brings </w:delText>
        </w:r>
      </w:del>
      <w:ins w:id="130" w:date="2019-02-21T23:52:05Z" w:author="Author">
        <w:r>
          <w:rPr>
            <w:rtl w:val="0"/>
          </w:rPr>
          <w:t xml:space="preserve">bringing </w:t>
        </w:r>
      </w:ins>
      <w:r>
        <w:rPr>
          <w:rtl w:val="0"/>
        </w:rPr>
        <w:t>troubling tidings: Miracel is carrying Junayd</w:t>
      </w:r>
      <w:r>
        <w:rPr>
          <w:rtl w:val="0"/>
        </w:rPr>
        <w:t>’</w:t>
      </w:r>
      <w:r>
        <w:rPr>
          <w:rtl w:val="0"/>
        </w:rPr>
        <w:t xml:space="preserve">s child, and their offspring is destined to shake the very foundations of the world they live in. </w:t>
      </w:r>
      <w:ins w:id="131" w:date="2019-02-06T16:08:00Z" w:author="Jane Friedman">
        <w:r>
          <w:rPr>
            <w:rtl w:val="0"/>
          </w:rPr>
          <w:t>While the</w:t>
        </w:r>
      </w:ins>
      <w:ins w:id="132" w:date="2019-02-06T16:08:00Z" w:author="Jane Friedman">
        <w:del w:id="133" w:date="2019-02-21T23:52:38Z" w:author="Author">
          <w:r>
            <w:rPr>
              <w:rtl w:val="0"/>
            </w:rPr>
            <w:delText>y</w:delText>
          </w:r>
        </w:del>
      </w:ins>
      <w:ins w:id="134" w:date="2019-02-21T23:52:39Z" w:author="Author">
        <w:r>
          <w:rPr>
            <w:rtl w:val="0"/>
          </w:rPr>
          <w:t xml:space="preserve"> two</w:t>
        </w:r>
      </w:ins>
      <w:ins w:id="135" w:date="2019-02-06T16:08:00Z" w:author="Jane Friedman">
        <w:r>
          <w:rPr>
            <w:rtl w:val="0"/>
          </w:rPr>
          <w:t xml:space="preserve"> can</w:t>
        </w:r>
      </w:ins>
      <w:ins w:id="136" w:date="2019-02-16T14:13:36Z" w:author="Author">
        <w:r>
          <w:rPr>
            <w:rtl w:val="0"/>
          </w:rPr>
          <w:t xml:space="preserve"> never</w:t>
        </w:r>
      </w:ins>
      <w:ins w:id="137" w:date="2019-02-06T16:08:00Z" w:author="Jane Friedman">
        <w:del w:id="138" w:date="2019-02-16T14:13:35Z" w:author="Author">
          <w:r>
            <w:rPr>
              <w:rtl w:val="0"/>
            </w:rPr>
            <w:delText>’</w:delText>
          </w:r>
        </w:del>
      </w:ins>
      <w:ins w:id="139" w:date="2019-02-06T16:08:00Z" w:author="Jane Friedman">
        <w:del w:id="140" w:date="2019-02-16T14:13:35Z" w:author="Author">
          <w:r>
            <w:rPr>
              <w:rtl w:val="0"/>
            </w:rPr>
            <w:delText>t</w:delText>
          </w:r>
        </w:del>
      </w:ins>
      <w:ins w:id="141" w:date="2019-02-06T16:08:00Z" w:author="Jane Friedman">
        <w:r>
          <w:rPr>
            <w:rtl w:val="0"/>
          </w:rPr>
          <w:t xml:space="preserve"> be </w:t>
        </w:r>
      </w:ins>
      <w:ins w:id="142" w:date="2019-02-06T16:08:00Z" w:author="Jane Friedman">
        <w:del w:id="143" w:date="2019-02-09T18:00:48Z" w:author="Author">
          <w:r>
            <w:rPr>
              <w:rtl w:val="0"/>
            </w:rPr>
            <w:delText>with each other</w:delText>
          </w:r>
        </w:del>
      </w:ins>
      <w:ins w:id="144" w:date="2019-02-09T18:00:49Z" w:author="Author">
        <w:r>
          <w:rPr>
            <w:rtl w:val="0"/>
          </w:rPr>
          <w:t>together</w:t>
        </w:r>
      </w:ins>
      <w:ins w:id="145" w:date="2019-02-06T16:08:00Z" w:author="Jane Friedman">
        <w:r>
          <w:rPr>
            <w:rtl w:val="0"/>
          </w:rPr>
          <w:t>, the silver lining will be</w:t>
        </w:r>
      </w:ins>
      <w:ins w:id="146" w:date="2019-02-06T16:08:00Z" w:author="Jane Friedman">
        <w:r>
          <w:rPr>
            <w:rtl w:val="0"/>
          </w:rPr>
          <w:t xml:space="preserve"> the child born from their union.</w:t>
        </w:r>
      </w:ins>
    </w:p>
    <w:p>
      <w:pPr>
        <w:pStyle w:val="Body A"/>
        <w:rPr>
          <w:del w:id="147" w:date="2019-02-06T16:10:00Z" w:author="Jane Friedman"/>
        </w:rPr>
      </w:pPr>
      <w:r>
        <w:rPr>
          <w:rtl w:val="0"/>
        </w:rPr>
        <w:t xml:space="preserve">       The forces are gathered, and the next battle between the Harsonines and their enemies finally begins. </w:t>
      </w:r>
      <w:del w:id="148" w:date="2019-02-06T16:10:00Z" w:author="Jane Friedman">
        <w:r>
          <w:rPr>
            <w:rtl w:val="0"/>
          </w:rPr>
          <w:delText>At first, the engagement goes poorly, but the loyalists</w:delText>
        </w:r>
      </w:del>
      <w:del w:id="149" w:date="2019-02-06T16:10:00Z" w:author="Jane Friedman">
        <w:r>
          <w:rPr>
            <w:rtl w:val="0"/>
          </w:rPr>
          <w:delText xml:space="preserve">’ </w:delText>
        </w:r>
      </w:del>
      <w:del w:id="150" w:date="2019-02-06T16:10:00Z" w:author="Jane Friedman">
        <w:r>
          <w:rPr>
            <w:rtl w:val="0"/>
          </w:rPr>
          <w:delText xml:space="preserve">desert allies and a clever trap devised by the Mongrels turn the tide. </w:delText>
        </w:r>
      </w:del>
      <w:r>
        <w:rPr>
          <w:rtl w:val="0"/>
        </w:rPr>
        <w:t>By the day</w:t>
      </w:r>
      <w:r>
        <w:rPr>
          <w:rtl w:val="0"/>
        </w:rPr>
        <w:t>’</w:t>
      </w:r>
      <w:r>
        <w:rPr>
          <w:rtl w:val="0"/>
        </w:rPr>
        <w:t>s end, Marthal is defeated</w:t>
      </w:r>
      <w:del w:id="151" w:date="2019-02-06T16:10:00Z" w:author="Jane Friedman">
        <w:r>
          <w:rPr>
            <w:rtl w:val="0"/>
          </w:rPr>
          <w:delText>, and the Harsonines press their advantage.</w:delText>
        </w:r>
      </w:del>
    </w:p>
    <w:p>
      <w:pPr>
        <w:pStyle w:val="Body A"/>
      </w:pPr>
      <w:del w:id="152" w:date="2019-02-06T16:10:00Z" w:author="Jane Friedman">
        <w:r>
          <w:rPr>
            <w:rtl w:val="0"/>
            <w:lang w:val="en-US"/>
          </w:rPr>
          <w:delText xml:space="preserve">       With Marthal</w:delText>
        </w:r>
      </w:del>
      <w:ins w:id="153" w:date="2019-02-06T16:10:00Z" w:author="Jane Friedman">
        <w:r>
          <w:rPr>
            <w:rtl w:val="0"/>
            <w:lang w:val="en-US"/>
          </w:rPr>
          <w:t xml:space="preserve"> </w:t>
        </w:r>
      </w:ins>
      <w:ins w:id="154" w:date="2019-02-06T16:10:00Z" w:author="Jane Friedman">
        <w:r>
          <w:rPr>
            <w:rtl w:val="0"/>
            <w:lang w:val="en-US"/>
          </w:rPr>
          <w:t>and</w:t>
        </w:r>
      </w:ins>
      <w:r>
        <w:rPr>
          <w:rtl w:val="0"/>
          <w:lang w:val="en-US"/>
        </w:rPr>
        <w:t xml:space="preserve"> trapped within a besieged </w:t>
      </w:r>
      <w:r>
        <w:rPr>
          <w:i w:val="1"/>
          <w:iCs w:val="1"/>
          <w:rtl w:val="0"/>
          <w:lang w:val="fr-FR"/>
        </w:rPr>
        <w:t>Vere Aureus</w:t>
      </w:r>
      <w:ins w:id="155" w:date="2019-02-06T16:10:00Z" w:author="Jane Friedman">
        <w:del w:id="156" w:date="2019-02-21T23:53:00Z" w:author="Author">
          <w:r>
            <w:rPr>
              <w:rtl w:val="0"/>
              <w:lang w:val="en-US"/>
            </w:rPr>
            <w:delText>,</w:delText>
          </w:r>
        </w:del>
      </w:ins>
      <w:ins w:id="157" w:date="2019-02-21T23:53:03Z" w:author="Author">
        <w:r>
          <w:rPr>
            <w:rtl w:val="0"/>
            <w:lang w:val="en-US"/>
          </w:rPr>
          <w:t xml:space="preserve"> with</w:t>
        </w:r>
      </w:ins>
      <w:ins w:id="158" w:date="2019-02-06T16:10:00Z" w:author="Jane Friedman">
        <w:r>
          <w:rPr>
            <w:rtl w:val="0"/>
            <w:lang w:val="en-US"/>
          </w:rPr>
          <w:t xml:space="preserve"> </w:t>
        </w:r>
      </w:ins>
      <w:del w:id="159" w:date="2019-02-06T16:10:00Z" w:author="Jane Friedman">
        <w:r>
          <w:rPr>
            <w:rtl w:val="0"/>
            <w:lang w:val="en-US"/>
          </w:rPr>
          <w:delText xml:space="preserve"> and </w:delText>
        </w:r>
      </w:del>
      <w:r>
        <w:rPr>
          <w:rtl w:val="0"/>
          <w:lang w:val="en-US"/>
        </w:rPr>
        <w:t>most of his allies subdued or deserted</w:t>
      </w:r>
      <w:ins w:id="160" w:date="2019-02-06T16:10:00Z" w:author="Jane Friedman">
        <w:r>
          <w:rPr>
            <w:rtl w:val="0"/>
            <w:lang w:val="en-US"/>
          </w:rPr>
          <w:t>. V</w:t>
        </w:r>
      </w:ins>
      <w:del w:id="161" w:date="2019-02-06T16:10:00Z" w:author="Jane Friedman">
        <w:r>
          <w:rPr>
            <w:rtl w:val="0"/>
            <w:lang w:val="en-US"/>
          </w:rPr>
          <w:delText>, v</w:delText>
        </w:r>
      </w:del>
      <w:r>
        <w:rPr>
          <w:rtl w:val="0"/>
          <w:lang w:val="en-US"/>
        </w:rPr>
        <w:t>ictory is finally within reach for Junayd and Miracel. But Marthal still has a card left to play. Just when the war</w:t>
      </w:r>
      <w:r>
        <w:rPr>
          <w:rtl w:val="0"/>
          <w:lang w:val="en-US"/>
        </w:rPr>
        <w:t>’</w:t>
      </w:r>
      <w:r>
        <w:rPr>
          <w:rtl w:val="0"/>
          <w:lang w:val="en-US"/>
        </w:rPr>
        <w:t xml:space="preserve">s end seems so near, a traitor </w:t>
      </w:r>
      <w:ins w:id="162" w:date="2019-02-21T23:53:22Z" w:author="Author">
        <w:r>
          <w:rPr>
            <w:rtl w:val="0"/>
            <w:lang w:val="en-US"/>
          </w:rPr>
          <w:t>with</w:t>
        </w:r>
      </w:ins>
      <w:r>
        <w:rPr>
          <w:rtl w:val="0"/>
          <w:lang w:val="en-US"/>
        </w:rPr>
        <w:t>in the Harsonines</w:t>
      </w:r>
      <w:r>
        <w:rPr>
          <w:rtl w:val="0"/>
          <w:lang w:val="en-US"/>
        </w:rPr>
        <w:t xml:space="preserve">’ </w:t>
      </w:r>
      <w:r>
        <w:rPr>
          <w:rtl w:val="0"/>
          <w:lang w:val="en-US"/>
        </w:rPr>
        <w:t>camp snatches Miracel</w:t>
      </w:r>
      <w:r>
        <w:rPr>
          <w:rtl w:val="0"/>
          <w:lang w:val="en-US"/>
        </w:rPr>
        <w:t>’</w:t>
      </w:r>
      <w:r>
        <w:rPr>
          <w:rtl w:val="0"/>
          <w:lang w:val="en-US"/>
        </w:rPr>
        <w:t>s brother from under their noses and escapes to the city, where the boy is held hostage.</w:t>
      </w:r>
    </w:p>
    <w:p>
      <w:pPr>
        <w:pStyle w:val="Body A"/>
      </w:pPr>
      <w:r>
        <w:rPr>
          <w:rtl w:val="0"/>
          <w:lang w:val="en-US"/>
        </w:rPr>
        <w:t xml:space="preserve">          Rather than give in to Marthal</w:t>
      </w:r>
      <w:r>
        <w:rPr>
          <w:rtl w:val="0"/>
          <w:lang w:val="en-US"/>
        </w:rPr>
        <w:t>’</w:t>
      </w:r>
      <w:r>
        <w:rPr>
          <w:rtl w:val="0"/>
          <w:lang w:val="fr-FR"/>
        </w:rPr>
        <w:t>s demands</w:t>
      </w:r>
      <w:r>
        <w:rPr>
          <w:rtl w:val="0"/>
          <w:lang w:val="en-US"/>
        </w:rPr>
        <w:t xml:space="preserve">, Junayd, Miracel, and their allies hatch a risky plan to rescue the prince and bring a swift end to the conflict. Using an underground passage, a small party will launch a daring raid on the palace; Junayd volunteers to join the party, </w:t>
      </w:r>
      <w:del w:id="163" w:date="2019-02-21T23:53:48Z" w:author="Author">
        <w:r>
          <w:rPr>
            <w:rtl w:val="0"/>
            <w:lang w:val="en-US"/>
          </w:rPr>
          <w:delText>and</w:delText>
        </w:r>
      </w:del>
      <w:ins w:id="164" w:date="2019-02-21T23:53:50Z" w:author="Author">
        <w:r>
          <w:rPr>
            <w:rtl w:val="0"/>
            <w:lang w:val="en-US"/>
          </w:rPr>
          <w:t>while</w:t>
        </w:r>
      </w:ins>
      <w:r>
        <w:rPr>
          <w:rtl w:val="0"/>
          <w:lang w:val="en-US"/>
        </w:rPr>
        <w:t xml:space="preserve"> Miracel joins in secret. </w:t>
      </w:r>
    </w:p>
    <w:p>
      <w:pPr>
        <w:pStyle w:val="Body A"/>
      </w:pPr>
      <w:r>
        <w:rPr>
          <w:rtl w:val="0"/>
        </w:rPr>
        <w:t xml:space="preserve">          But Marthal has anticipated this move. </w:t>
      </w:r>
      <w:del w:id="165" w:date="2019-02-21T23:54:13Z" w:author="Author">
        <w:r>
          <w:rPr>
            <w:rtl w:val="0"/>
          </w:rPr>
          <w:delText>Junayd and Miracel</w:delText>
        </w:r>
      </w:del>
      <w:ins w:id="166" w:date="2019-02-21T23:54:17Z" w:author="Author">
        <w:r>
          <w:rPr>
            <w:rtl w:val="0"/>
          </w:rPr>
          <w:t>The rescue party</w:t>
        </w:r>
      </w:ins>
      <w:r>
        <w:rPr>
          <w:rtl w:val="0"/>
        </w:rPr>
        <w:t xml:space="preserve"> walk</w:t>
      </w:r>
      <w:ins w:id="167" w:date="2019-02-21T23:54:20Z" w:author="Author">
        <w:r>
          <w:rPr>
            <w:rtl w:val="0"/>
          </w:rPr>
          <w:t>s</w:t>
        </w:r>
      </w:ins>
      <w:r>
        <w:rPr>
          <w:rtl w:val="0"/>
        </w:rPr>
        <w:t xml:space="preserve"> right into his trap and </w:t>
      </w:r>
      <w:del w:id="168" w:date="2019-02-21T23:54:22Z" w:author="Author">
        <w:r>
          <w:rPr>
            <w:rtl w:val="0"/>
          </w:rPr>
          <w:delText>are</w:delText>
        </w:r>
      </w:del>
      <w:ins w:id="169" w:date="2019-02-21T23:54:22Z" w:author="Author">
        <w:r>
          <w:rPr>
            <w:rtl w:val="0"/>
          </w:rPr>
          <w:t>is</w:t>
        </w:r>
      </w:ins>
      <w:r>
        <w:rPr>
          <w:rtl w:val="0"/>
        </w:rPr>
        <w:t xml:space="preserve"> captured. </w:t>
      </w:r>
      <w:ins w:id="170" w:date="2019-02-21T23:54:43Z" w:author="Author">
        <w:r>
          <w:rPr>
            <w:rtl w:val="0"/>
          </w:rPr>
          <w:t>Then, w</w:t>
        </w:r>
      </w:ins>
      <w:del w:id="171" w:date="2019-02-21T23:54:39Z" w:author="Author">
        <w:r>
          <w:rPr>
            <w:rtl w:val="0"/>
          </w:rPr>
          <w:delText>W</w:delText>
        </w:r>
      </w:del>
      <w:r>
        <w:rPr>
          <w:rtl w:val="0"/>
        </w:rPr>
        <w:t>hen all seems lost, Junayd and Miracel manage to turn the tables on their captors. Miracel herself slays Marthal and hangs the usurper</w:t>
      </w:r>
      <w:r>
        <w:rPr>
          <w:rtl w:val="0"/>
        </w:rPr>
        <w:t>’</w:t>
      </w:r>
      <w:r>
        <w:rPr>
          <w:rtl w:val="0"/>
        </w:rPr>
        <w:t xml:space="preserve">s head above the palace gate. The city is retaken shortly after, and the war is won. </w:t>
      </w:r>
    </w:p>
    <w:p>
      <w:pPr>
        <w:pStyle w:val="Body A"/>
      </w:pPr>
      <w:r>
        <w:rPr>
          <w:rtl w:val="0"/>
        </w:rPr>
        <w:t xml:space="preserve">          Junayd and Miracel know they can never join hands for good. While they must go their separate ways, both vow to care for their child, who is prophesied to change the world that separates them.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Neue"/>
        <a:ea typeface="Helvetica Neue"/>
        <a:cs typeface="Helvetica Neue"/>
      </a:majorFont>
      <a:minorFont>
        <a:latin typeface="Helvetica Neue"/>
        <a:ea typeface="Helvetica Neue"/>
        <a:cs typeface="Helvetica Neue"/>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