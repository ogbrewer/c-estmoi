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Fonts w:ascii="Helvetica" w:hAnsi="Helvetica"/>
          <w:color w:val="141414"/>
          <w:u w:color="141414"/>
          <w:rtl w:val="0"/>
          <w:lang w:val="en-US"/>
        </w:rPr>
        <w:t xml:space="preserve">Dear </w:t>
      </w:r>
      <w:r>
        <w:rPr>
          <w:rFonts w:ascii="Helvetica" w:hAnsi="Helvetica"/>
          <w:color w:val="141414"/>
          <w:u w:val="single" w:color="141414"/>
          <w:rtl w:val="0"/>
          <w:lang w:val="en-US"/>
        </w:rPr>
        <w:t xml:space="preserve">      </w:t>
      </w:r>
      <w:r>
        <w:rPr>
          <w:rFonts w:ascii="Helvetica" w:hAnsi="Helvetica"/>
          <w:color w:val="141414"/>
          <w:u w:color="141414"/>
          <w:rtl w:val="0"/>
          <w:lang w:val="en-US"/>
        </w:rPr>
        <w:t>,</w:t>
      </w:r>
    </w:p>
    <w:p>
      <w:pPr>
        <w:pStyle w:val="Body A"/>
      </w:pPr>
    </w:p>
    <w:p>
      <w:pPr>
        <w:pStyle w:val="Body A"/>
      </w:pPr>
      <w:r>
        <w:rPr>
          <w:rFonts w:ascii="Helvetica" w:hAnsi="Helvetica"/>
          <w:color w:val="141414"/>
          <w:u w:color="141414"/>
          <w:rtl w:val="0"/>
          <w:lang w:val="en-US"/>
        </w:rPr>
        <w:t>BLOOD AND WATER is a coming-of-age story about a young man who suddenly finds himself the leader of his</w:t>
      </w:r>
      <w:ins w:id="0" w:date="2019-02-06T16:01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t xml:space="preserve"> desert</w:t>
        </w:r>
      </w:ins>
      <w:r>
        <w:rPr>
          <w:rFonts w:ascii="Helvetica" w:hAnsi="Helvetica"/>
          <w:color w:val="141414"/>
          <w:u w:color="141414"/>
          <w:rtl w:val="0"/>
          <w:lang w:val="en-US"/>
        </w:rPr>
        <w:t xml:space="preserve"> tribe</w:t>
      </w:r>
      <w:r>
        <w:rPr>
          <w:rFonts w:ascii="Helvetica" w:hAnsi="Helvetica" w:hint="default"/>
          <w:color w:val="141414"/>
          <w:u w:color="141414"/>
          <w:rtl w:val="0"/>
          <w:lang w:val="en-US"/>
        </w:rPr>
        <w:t>—</w:t>
      </w:r>
      <w:r>
        <w:rPr>
          <w:rFonts w:ascii="Helvetica" w:hAnsi="Helvetica"/>
          <w:color w:val="141414"/>
          <w:u w:color="141414"/>
          <w:rtl w:val="0"/>
          <w:lang w:val="en-US"/>
        </w:rPr>
        <w:t xml:space="preserve">and </w:t>
      </w:r>
      <w:del w:id="1" w:date="2019-02-06T16:01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>a newly-</w:delText>
        </w:r>
      </w:del>
      <w:ins w:id="2" w:date="2019-02-06T16:01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t xml:space="preserve">an </w:t>
        </w:r>
      </w:ins>
      <w:r>
        <w:rPr>
          <w:rFonts w:ascii="Helvetica" w:hAnsi="Helvetica"/>
          <w:color w:val="141414"/>
          <w:u w:color="141414"/>
          <w:rtl w:val="0"/>
          <w:lang w:val="en-US"/>
        </w:rPr>
        <w:t xml:space="preserve">orphaned young </w:t>
      </w:r>
      <w:del w:id="3" w:date="2019-02-06T16:02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 xml:space="preserve">woman </w:delText>
        </w:r>
      </w:del>
      <w:ins w:id="4" w:date="2019-02-06T16:03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t>princess</w:t>
        </w:r>
      </w:ins>
      <w:ins w:id="5" w:date="2019-02-06T16:02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t xml:space="preserve"> </w:t>
        </w:r>
      </w:ins>
      <w:r>
        <w:rPr>
          <w:rFonts w:ascii="Helvetica" w:hAnsi="Helvetica"/>
          <w:color w:val="141414"/>
          <w:u w:color="141414"/>
          <w:rtl w:val="0"/>
          <w:lang w:val="en-US"/>
        </w:rPr>
        <w:t xml:space="preserve">who must join him in </w:t>
      </w:r>
      <w:del w:id="6" w:date="2019-02-06T16:02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>learning the</w:delText>
        </w:r>
      </w:del>
      <w:ins w:id="7" w:date="2019-02-06T16:02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t>a</w:t>
        </w:r>
      </w:ins>
      <w:r>
        <w:rPr>
          <w:rFonts w:ascii="Helvetica" w:hAnsi="Helvetica"/>
          <w:color w:val="141414"/>
          <w:u w:color="141414"/>
          <w:rtl w:val="0"/>
          <w:lang w:val="en-US"/>
        </w:rPr>
        <w:t xml:space="preserve"> struggle against their common enemy. </w:t>
      </w:r>
    </w:p>
    <w:p>
      <w:pPr>
        <w:pStyle w:val="Body A"/>
      </w:pPr>
    </w:p>
    <w:p>
      <w:pPr>
        <w:pStyle w:val="Body A"/>
      </w:pPr>
      <w:r>
        <w:rPr>
          <w:rFonts w:ascii="Helvetica" w:hAnsi="Helvetica"/>
          <w:color w:val="141414"/>
          <w:u w:color="141414"/>
          <w:rtl w:val="0"/>
          <w:lang w:val="pt-PT"/>
        </w:rPr>
        <w:t>As</w:t>
      </w:r>
      <w:ins w:id="8" w:date="2019-02-09T10:04:39Z" w:author="Author">
        <w:r>
          <w:rPr>
            <w:rFonts w:ascii="Helvetica" w:hAnsi="Helvetica"/>
            <w:color w:val="141414"/>
            <w:u w:color="141414"/>
            <w:rtl w:val="0"/>
            <w:lang w:val="pt-PT"/>
          </w:rPr>
          <w:t xml:space="preserve"> </w:t>
        </w:r>
      </w:ins>
      <w:del w:id="9" w:date="2019-02-09T10:04:39Z" w:author="Author">
        <w:r>
          <w:rPr>
            <w:rFonts w:ascii="Helvetica" w:hAnsi="Helvetica"/>
            <w:color w:val="141414"/>
            <w:u w:color="141414"/>
            <w:rtl w:val="0"/>
            <w:lang w:val="pt-PT"/>
          </w:rPr>
          <w:delText xml:space="preserve"> </w:delText>
        </w:r>
      </w:del>
      <w:r>
        <w:rPr>
          <w:rFonts w:ascii="Helvetica" w:hAnsi="Helvetica"/>
          <w:color w:val="141414"/>
          <w:u w:color="141414"/>
          <w:rtl w:val="0"/>
          <w:lang w:val="en-US"/>
        </w:rPr>
        <w:t>son of one of the most powerful chieftains in the Eremus Desert, Junayd</w:t>
      </w:r>
      <w:ins w:id="10" w:date="2019-02-09T10:02:07Z" w:author="Author">
        <w:r>
          <w:rPr>
            <w:rFonts w:ascii="Helvetica" w:hAnsi="Helvetica"/>
            <w:color w:val="141414"/>
            <w:u w:color="141414"/>
            <w:rtl w:val="0"/>
            <w:lang w:val="en-US"/>
          </w:rPr>
          <w:t xml:space="preserve"> has always known</w:t>
        </w:r>
      </w:ins>
      <w:del w:id="11" w:date="2019-02-09T10:02:12Z" w:author="Author">
        <w:r>
          <w:rPr>
            <w:rFonts w:ascii="Helvetica" w:hAnsi="Helvetica"/>
            <w:color w:val="141414"/>
            <w:u w:color="141414"/>
            <w:rtl w:val="0"/>
            <w:lang w:val="en-US"/>
          </w:rPr>
          <w:delText xml:space="preserve"> </w:delText>
        </w:r>
      </w:del>
      <w:del w:id="12" w:date="2019-02-06T16:00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 xml:space="preserve">always </w:delText>
        </w:r>
      </w:del>
      <w:del w:id="13" w:date="2019-02-09T10:02:10Z" w:author="Author">
        <w:r>
          <w:rPr>
            <w:rFonts w:ascii="Helvetica" w:hAnsi="Helvetica"/>
            <w:color w:val="141414"/>
            <w:u w:color="141414"/>
            <w:rtl w:val="0"/>
            <w:lang w:val="en-US"/>
          </w:rPr>
          <w:delText>knew</w:delText>
        </w:r>
      </w:del>
      <w:r>
        <w:rPr>
          <w:rFonts w:ascii="Helvetica" w:hAnsi="Helvetica"/>
          <w:color w:val="141414"/>
          <w:u w:color="141414"/>
          <w:rtl w:val="0"/>
          <w:lang w:val="en-US"/>
        </w:rPr>
        <w:t xml:space="preserve"> he would one day have to take up his father</w:t>
      </w:r>
      <w:r>
        <w:rPr>
          <w:rFonts w:ascii="Helvetica" w:hAnsi="Helvetica" w:hint="default"/>
          <w:color w:val="141414"/>
          <w:u w:color="141414"/>
          <w:rtl w:val="0"/>
          <w:lang w:val="en-US"/>
        </w:rPr>
        <w:t>’</w:t>
      </w:r>
      <w:r>
        <w:rPr>
          <w:rFonts w:ascii="Helvetica" w:hAnsi="Helvetica"/>
          <w:color w:val="141414"/>
          <w:u w:color="141414"/>
          <w:rtl w:val="0"/>
          <w:lang w:val="en-US"/>
        </w:rPr>
        <w:t xml:space="preserve">s mantle. He just never thought the day would come so soon. </w:t>
      </w:r>
      <w:del w:id="14" w:date="2019-02-09T10:28:29Z" w:author="Author">
        <w:r>
          <w:rPr>
            <w:rFonts w:ascii="Helvetica" w:hAnsi="Helvetica"/>
            <w:color w:val="141414"/>
            <w:u w:color="141414"/>
            <w:rtl w:val="0"/>
            <w:lang w:val="en-US"/>
          </w:rPr>
          <w:delText>At only seventeen</w:delText>
        </w:r>
      </w:del>
      <w:del w:id="15" w:date="2019-02-06T16:00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 xml:space="preserve"> years of age</w:delText>
        </w:r>
      </w:del>
      <w:del w:id="16" w:date="2019-02-09T10:28:29Z" w:author="Author">
        <w:r>
          <w:rPr>
            <w:rFonts w:ascii="Helvetica" w:hAnsi="Helvetica"/>
            <w:color w:val="141414"/>
            <w:u w:color="141414"/>
            <w:rtl w:val="0"/>
            <w:lang w:val="en-US"/>
          </w:rPr>
          <w:delText xml:space="preserve">, </w:delText>
        </w:r>
      </w:del>
      <w:ins w:id="17" w:date="2019-02-06T16:03:00Z" w:author="Jane Friedman">
        <w:del w:id="18" w:date="2019-02-09T10:28:29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 xml:space="preserve">as part of his </w:delText>
          </w:r>
        </w:del>
      </w:ins>
      <w:ins w:id="19" w:date="2019-02-21T23:42:41Z" w:author="Author">
        <w:r>
          <w:rPr>
            <w:rFonts w:ascii="Helvetica" w:hAnsi="Helvetica"/>
            <w:color w:val="141414"/>
            <w:u w:color="141414"/>
            <w:rtl w:val="0"/>
            <w:lang w:val="en-US"/>
          </w:rPr>
          <w:t xml:space="preserve">When a war breaks out for the throne of the powerful Aurean Empire, this boy of seventeen </w:t>
        </w:r>
      </w:ins>
      <w:ins w:id="20" w:date="2019-02-06T16:03:00Z" w:author="Jane Friedman">
        <w:del w:id="21" w:date="2019-02-09T10:35:20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>dead father</w:delText>
          </w:r>
        </w:del>
      </w:ins>
      <w:ins w:id="22" w:date="2019-02-06T16:03:00Z" w:author="Jane Friedman">
        <w:del w:id="23" w:date="2019-02-09T10:35:20Z" w:author="Author">
          <w:r>
            <w:rPr>
              <w:rFonts w:ascii="Helvetica" w:hAnsi="Helvetica" w:hint="default"/>
              <w:color w:val="141414"/>
              <w:u w:color="141414"/>
              <w:rtl w:val="0"/>
              <w:lang w:val="en-US"/>
            </w:rPr>
            <w:delText>’</w:delText>
          </w:r>
        </w:del>
      </w:ins>
      <w:ins w:id="24" w:date="2019-02-06T16:03:00Z" w:author="Jane Friedman">
        <w:del w:id="25" w:date="2019-02-09T10:35:20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 xml:space="preserve">s oath, </w:delText>
          </w:r>
        </w:del>
      </w:ins>
      <w:del w:id="26" w:date="2019-02-06T15:37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>he</w:delText>
        </w:r>
      </w:del>
      <w:del w:id="27" w:date="2019-02-06T15:37:00Z" w:author="Jane Friedman">
        <w:r>
          <w:rPr>
            <w:rFonts w:ascii="Helvetica" w:hAnsi="Helvetica" w:hint="default"/>
            <w:color w:val="141414"/>
            <w:u w:color="141414"/>
            <w:rtl w:val="0"/>
            <w:lang w:val="en-US"/>
          </w:rPr>
          <w:delText>’</w:delText>
        </w:r>
      </w:del>
      <w:del w:id="28" w:date="2019-02-06T15:37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>s barely a man and nowhere near ready for the role he</w:delText>
        </w:r>
      </w:del>
      <w:del w:id="29" w:date="2019-02-06T15:37:00Z" w:author="Jane Friedman">
        <w:r>
          <w:rPr>
            <w:rFonts w:ascii="Helvetica" w:hAnsi="Helvetica" w:hint="default"/>
            <w:color w:val="141414"/>
            <w:u w:color="141414"/>
            <w:rtl w:val="0"/>
            <w:lang w:val="en-US"/>
          </w:rPr>
          <w:delText>’</w:delText>
        </w:r>
      </w:del>
      <w:del w:id="30" w:date="2019-02-06T15:37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>s expected to fill. And, as if that isn</w:delText>
        </w:r>
      </w:del>
      <w:del w:id="31" w:date="2019-02-06T15:37:00Z" w:author="Jane Friedman">
        <w:r>
          <w:rPr>
            <w:rFonts w:ascii="Helvetica" w:hAnsi="Helvetica" w:hint="default"/>
            <w:color w:val="141414"/>
            <w:u w:color="141414"/>
            <w:rtl w:val="0"/>
            <w:lang w:val="en-US"/>
          </w:rPr>
          <w:delText>’</w:delText>
        </w:r>
      </w:del>
      <w:del w:id="32" w:date="2019-02-06T15:37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>t enough, a</w:delText>
        </w:r>
      </w:del>
      <w:ins w:id="33" w:date="2019-02-06T15:37:00Z" w:author="Jane Friedman">
        <w:del w:id="34" w:date="2019-02-09T10:35:20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>he must lead his</w:delText>
          </w:r>
        </w:del>
      </w:ins>
      <w:ins w:id="35" w:date="2019-02-06T16:02:00Z" w:author="Jane Friedman">
        <w:del w:id="36" w:date="2019-02-09T10:35:20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 xml:space="preserve"> humble</w:delText>
          </w:r>
        </w:del>
      </w:ins>
      <w:ins w:id="37" w:date="2019-02-06T16:02:00Z" w:author="Jane Friedman">
        <w:del w:id="38" w:date="2019-02-09T10:35:20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>,</w:delText>
          </w:r>
        </w:del>
      </w:ins>
      <w:ins w:id="39" w:date="2019-02-06T15:37:00Z" w:author="Jane Friedman">
        <w:del w:id="40" w:date="2019-02-09T10:35:20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 xml:space="preserve"> </w:delText>
          </w:r>
        </w:del>
      </w:ins>
      <w:ins w:id="41" w:date="2019-02-06T16:02:00Z" w:author="Jane Friedman">
        <w:del w:id="42" w:date="2019-02-09T10:35:20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>desert-dwelling</w:delText>
          </w:r>
        </w:del>
      </w:ins>
      <w:ins w:id="43" w:date="2019-02-06T16:02:00Z" w:author="Jane Friedman">
        <w:del w:id="44" w:date="2019-02-09T10:35:20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 xml:space="preserve"> </w:delText>
          </w:r>
        </w:del>
      </w:ins>
      <w:ins w:id="45" w:date="2019-02-06T15:37:00Z" w:author="Jane Friedman">
        <w:del w:id="46" w:date="2019-02-09T10:35:20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 xml:space="preserve">people </w:delText>
          </w:r>
        </w:del>
      </w:ins>
      <w:ins w:id="47" w:date="2019-02-06T16:02:00Z" w:author="Jane Friedman">
        <w:del w:id="48" w:date="2019-02-09T10:35:20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 xml:space="preserve">into </w:delText>
          </w:r>
        </w:del>
      </w:ins>
      <w:ins w:id="49" w:date="2019-02-06T16:02:00Z" w:author="Jane Friedman">
        <w:del w:id="50" w:date="2019-02-09T10:09:29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>war to help defen</w:delText>
          </w:r>
        </w:del>
      </w:ins>
      <w:ins w:id="51" w:date="2019-02-06T16:02:00Z" w:author="Jane Friedman">
        <w:del w:id="52" w:date="2019-02-09T10:31:29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>d the</w:delText>
          </w:r>
        </w:del>
      </w:ins>
      <w:del w:id="53" w:date="2019-02-06T15:38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 xml:space="preserve"> brewing civil war </w:delText>
        </w:r>
      </w:del>
      <w:del w:id="54" w:date="2019-02-06T16:02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>within the neighboring</w:delText>
        </w:r>
      </w:del>
      <w:del w:id="55" w:date="2019-02-09T10:35:20Z" w:author="Author">
        <w:r>
          <w:rPr>
            <w:rFonts w:ascii="Helvetica" w:hAnsi="Helvetica"/>
            <w:color w:val="141414"/>
            <w:u w:color="141414"/>
            <w:rtl w:val="0"/>
            <w:lang w:val="en-US"/>
          </w:rPr>
          <w:delText xml:space="preserve"> Aurean Empire</w:delText>
        </w:r>
      </w:del>
      <w:ins w:id="56" w:date="2019-02-06T15:38:00Z" w:author="Jane Friedman">
        <w:del w:id="57" w:date="2019-02-09T10:35:20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>.</w:delText>
          </w:r>
        </w:del>
      </w:ins>
      <w:del w:id="58" w:date="2019-02-06T15:38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 xml:space="preserve"> forces him to make a choice that will determine the fate of both his people and the world they live in. </w:delText>
        </w:r>
      </w:del>
      <w:del w:id="59" w:date="2019-02-06T15:38:00Z" w:author="Jane Friedman">
        <w:r>
          <w:rPr>
            <w:rFonts w:ascii="Helvetica" w:hAnsi="Helvetica" w:hint="default"/>
            <w:color w:val="141414"/>
            <w:u w:color="141414"/>
            <w:rtl w:val="0"/>
            <w:lang w:val="en-US"/>
          </w:rPr>
          <w:delText> </w:delText>
        </w:r>
      </w:del>
      <w:ins w:id="60" w:date="2019-02-21T23:42:50Z" w:author="Author">
        <w:r>
          <w:rPr>
            <w:rFonts w:ascii="Helvetica" w:hAnsi="Helvetica"/>
            <w:color w:val="141414"/>
            <w:u w:color="141414"/>
            <w:rtl w:val="0"/>
            <w:lang w:val="en-US"/>
          </w:rPr>
          <w:t>is bound by his late father</w:t>
        </w:r>
      </w:ins>
      <w:ins w:id="61" w:date="2019-02-21T23:42:50Z" w:author="Author">
        <w:r>
          <w:rPr>
            <w:rFonts w:ascii="Helvetica" w:hAnsi="Helvetica" w:hint="default"/>
            <w:color w:val="141414"/>
            <w:u w:color="141414"/>
            <w:rtl w:val="0"/>
            <w:lang w:val="en-US"/>
          </w:rPr>
          <w:t>’</w:t>
        </w:r>
      </w:ins>
      <w:ins w:id="62" w:date="2019-02-21T23:42:50Z" w:author="Author">
        <w:r>
          <w:rPr>
            <w:rFonts w:ascii="Helvetica" w:hAnsi="Helvetica"/>
            <w:color w:val="141414"/>
            <w:u w:color="141414"/>
            <w:rtl w:val="0"/>
            <w:lang w:val="en-US"/>
          </w:rPr>
          <w:t>s oath to lead his people against against the usurper.</w:t>
        </w:r>
      </w:ins>
    </w:p>
    <w:p>
      <w:pPr>
        <w:pStyle w:val="Body A"/>
      </w:pPr>
    </w:p>
    <w:p>
      <w:pPr>
        <w:pStyle w:val="Body A"/>
        <w:rPr>
          <w:rFonts w:ascii="Helvetica" w:cs="Helvetica" w:hAnsi="Helvetica" w:eastAsia="Helvetica"/>
          <w:color w:val="141414"/>
          <w:u w:color="141414"/>
        </w:rPr>
      </w:pPr>
      <w:del w:id="63" w:date="2019-02-06T16:04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 xml:space="preserve">As the daughter of an Aurean emperor, </w:delText>
        </w:r>
      </w:del>
      <w:r>
        <w:rPr>
          <w:rFonts w:ascii="Helvetica" w:hAnsi="Helvetica"/>
          <w:color w:val="141414"/>
          <w:u w:color="141414"/>
          <w:rtl w:val="0"/>
          <w:lang w:val="en-US"/>
        </w:rPr>
        <w:t>Miracel</w:t>
      </w:r>
      <w:ins w:id="64" w:date="2019-02-06T16:04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t>, d</w:t>
        </w:r>
      </w:ins>
      <w:ins w:id="65" w:date="2019-02-06T16:04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t xml:space="preserve">aughter of an Aurean emperor, </w:t>
        </w:r>
      </w:ins>
      <w:del w:id="66" w:date="2019-02-06T16:04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 xml:space="preserve"> </w:delText>
        </w:r>
      </w:del>
      <w:r>
        <w:rPr>
          <w:rFonts w:ascii="Helvetica" w:hAnsi="Helvetica"/>
          <w:color w:val="141414"/>
          <w:u w:color="141414"/>
          <w:rtl w:val="0"/>
          <w:lang w:val="en-US"/>
        </w:rPr>
        <w:t xml:space="preserve">has spent her life in a golden cage, surrounded by luxury but never holding the reins of her own fate. Her upbringing has shaped her into a spoilt, rebellious girl, who hides her pain beneath a facade of vanity. But all that is about to change. </w:t>
      </w:r>
    </w:p>
    <w:p>
      <w:pPr>
        <w:pStyle w:val="Body A"/>
        <w:rPr>
          <w:rFonts w:ascii="Helvetica" w:cs="Helvetica" w:hAnsi="Helvetica" w:eastAsia="Helvetica"/>
          <w:color w:val="141414"/>
          <w:u w:color="141414"/>
        </w:rPr>
      </w:pPr>
    </w:p>
    <w:p>
      <w:pPr>
        <w:pStyle w:val="Body A"/>
        <w:rPr>
          <w:ins w:id="67" w:date="2019-02-09T10:57:28Z" w:author="Author"/>
          <w:rFonts w:ascii="Helvetica" w:cs="Helvetica" w:hAnsi="Helvetica" w:eastAsia="Helvetica"/>
          <w:color w:val="141414"/>
          <w:u w:color="141414"/>
        </w:rPr>
      </w:pPr>
      <w:r>
        <w:rPr>
          <w:rFonts w:ascii="Helvetica" w:hAnsi="Helvetica"/>
          <w:color w:val="141414"/>
          <w:u w:color="141414"/>
          <w:rtl w:val="0"/>
          <w:lang w:val="en-US"/>
        </w:rPr>
        <w:t xml:space="preserve">When Miracel's parents are murdered, </w:t>
      </w:r>
      <w:ins w:id="68" w:date="2019-02-06T16:01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t xml:space="preserve">Junayd </w:t>
        </w:r>
      </w:ins>
      <w:ins w:id="69" w:date="2019-02-09T10:12:59Z" w:author="Author">
        <w:r>
          <w:rPr>
            <w:rFonts w:ascii="Helvetica" w:hAnsi="Helvetica"/>
            <w:color w:val="141414"/>
            <w:u w:color="141414"/>
            <w:rtl w:val="0"/>
            <w:lang w:val="en-US"/>
          </w:rPr>
          <w:t xml:space="preserve">reluctantly </w:t>
        </w:r>
      </w:ins>
      <w:ins w:id="70" w:date="2019-02-06T16:01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t xml:space="preserve">allows her and her </w:t>
        </w:r>
      </w:ins>
      <w:del w:id="71" w:date="2019-02-06T16:01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 xml:space="preserve">she and her </w:delText>
        </w:r>
      </w:del>
      <w:r>
        <w:rPr>
          <w:rFonts w:ascii="Helvetica" w:hAnsi="Helvetica"/>
          <w:color w:val="141414"/>
          <w:u w:color="141414"/>
          <w:rtl w:val="0"/>
          <w:lang w:val="en-US"/>
        </w:rPr>
        <w:t xml:space="preserve">infant brother </w:t>
      </w:r>
      <w:del w:id="72" w:date="2019-02-06T16:01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>are forced to flee into exile. Now reluctantly residing with</w:delText>
        </w:r>
      </w:del>
      <w:ins w:id="73" w:date="2019-02-06T16:01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t>to take refuge with his people.</w:t>
        </w:r>
      </w:ins>
      <w:r>
        <w:rPr>
          <w:rFonts w:ascii="Helvetica" w:hAnsi="Helvetica"/>
          <w:color w:val="141414"/>
          <w:u w:color="141414"/>
          <w:rtl w:val="0"/>
          <w:lang w:val="en-US"/>
        </w:rPr>
        <w:t xml:space="preserve"> </w:t>
      </w:r>
      <w:del w:id="74" w:date="2019-02-06T16:01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>Junayd</w:delText>
        </w:r>
      </w:del>
      <w:del w:id="75" w:date="2019-02-06T16:01:00Z" w:author="Jane Friedman">
        <w:r>
          <w:rPr>
            <w:rFonts w:ascii="Helvetica" w:hAnsi="Helvetica" w:hint="default"/>
            <w:color w:val="141414"/>
            <w:u w:color="141414"/>
            <w:rtl w:val="0"/>
            <w:lang w:val="en-US"/>
          </w:rPr>
          <w:delText>’</w:delText>
        </w:r>
      </w:del>
      <w:del w:id="76" w:date="2019-02-06T16:01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delText>s people, t</w:delText>
        </w:r>
      </w:del>
      <w:ins w:id="77" w:date="2019-02-06T16:01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t>T</w:t>
        </w:r>
      </w:ins>
      <w:r>
        <w:rPr>
          <w:rFonts w:ascii="Helvetica" w:hAnsi="Helvetica"/>
          <w:color w:val="141414"/>
          <w:u w:color="141414"/>
          <w:rtl w:val="0"/>
          <w:lang w:val="en-US"/>
        </w:rPr>
        <w:t>his budding palace girl will have to grow into a strong woman</w:t>
      </w:r>
      <w:r>
        <w:rPr>
          <w:rFonts w:ascii="Helvetica" w:hAnsi="Helvetica" w:hint="default"/>
          <w:color w:val="141414"/>
          <w:u w:color="141414"/>
          <w:rtl w:val="0"/>
          <w:lang w:val="en-US"/>
        </w:rPr>
        <w:t>—</w:t>
      </w:r>
      <w:r>
        <w:rPr>
          <w:rFonts w:ascii="Helvetica" w:hAnsi="Helvetica"/>
          <w:color w:val="141414"/>
          <w:u w:color="141414"/>
          <w:rtl w:val="0"/>
          <w:lang w:val="en-US"/>
        </w:rPr>
        <w:t>and quickly</w:t>
      </w:r>
      <w:r>
        <w:rPr>
          <w:rFonts w:ascii="Helvetica" w:hAnsi="Helvetica" w:hint="default"/>
          <w:color w:val="141414"/>
          <w:u w:color="141414"/>
          <w:rtl w:val="0"/>
          <w:lang w:val="en-US"/>
        </w:rPr>
        <w:t>—</w:t>
      </w:r>
      <w:r>
        <w:rPr>
          <w:rFonts w:ascii="Helvetica" w:hAnsi="Helvetica"/>
          <w:color w:val="141414"/>
          <w:u w:color="141414"/>
          <w:rtl w:val="0"/>
          <w:lang w:val="en-US"/>
        </w:rPr>
        <w:t>if she is to reclaim her family</w:t>
      </w:r>
      <w:r>
        <w:rPr>
          <w:rFonts w:ascii="Helvetica" w:hAnsi="Helvetica" w:hint="default"/>
          <w:color w:val="141414"/>
          <w:u w:color="141414"/>
          <w:rtl w:val="0"/>
          <w:lang w:val="en-US"/>
        </w:rPr>
        <w:t>’</w:t>
      </w:r>
      <w:r>
        <w:rPr>
          <w:rFonts w:ascii="Helvetica" w:hAnsi="Helvetica"/>
          <w:color w:val="141414"/>
          <w:u w:color="141414"/>
          <w:rtl w:val="0"/>
          <w:lang w:val="en-US"/>
        </w:rPr>
        <w:t>s birthright and defeat the enemy that would take everything from her.</w:t>
      </w:r>
      <w:r>
        <w:rPr>
          <w:rFonts w:ascii="Helvetica" w:hAnsi="Helvetica" w:hint="default"/>
          <w:color w:val="141414"/>
          <w:u w:color="141414"/>
          <w:rtl w:val="0"/>
          <w:lang w:val="en-US"/>
        </w:rPr>
        <w:t> </w:t>
      </w:r>
    </w:p>
    <w:p>
      <w:pPr>
        <w:pStyle w:val="Body A"/>
        <w:rPr>
          <w:ins w:id="78" w:date="2019-02-09T10:57:28Z" w:author="Author"/>
          <w:rFonts w:ascii="Helvetica" w:cs="Helvetica" w:hAnsi="Helvetica" w:eastAsia="Helvetica"/>
          <w:color w:val="141414"/>
          <w:u w:color="141414"/>
        </w:rPr>
      </w:pPr>
    </w:p>
    <w:p>
      <w:pPr>
        <w:pStyle w:val="Body A"/>
      </w:pPr>
      <w:ins w:id="79" w:date="2019-02-06T16:04:00Z" w:author="Jane Friedman">
        <w:del w:id="80" w:date="2019-02-09T10:13:36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>Junayd, meanwhile, starts to fall in love with her</w:delText>
          </w:r>
        </w:del>
      </w:ins>
      <w:ins w:id="81" w:date="2019-02-09T10:58:02Z" w:author="Author">
        <w:r>
          <w:rPr>
            <w:rFonts w:ascii="Helvetica" w:hAnsi="Helvetica"/>
            <w:color w:val="141414"/>
            <w:u w:color="141414"/>
            <w:rtl w:val="0"/>
            <w:lang w:val="en-US"/>
          </w:rPr>
          <w:t>With the passing of time, the initially bitter relationship between them develops into one of mutual affection and respect. Within a few years, Junayd finds himself falling in love with Miracel</w:t>
        </w:r>
      </w:ins>
      <w:ins w:id="82" w:date="2019-02-06T16:05:00Z" w:author="Jane Friedman">
        <w:del w:id="83" w:date="2019-02-09T10:53:57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>, even though he knows he</w:delText>
          </w:r>
        </w:del>
      </w:ins>
      <w:ins w:id="84" w:date="2019-02-06T16:04:00Z" w:author="Jane Friedman">
        <w:del w:id="85" w:date="2019-02-09T10:53:57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 xml:space="preserve"> </w:delText>
          </w:r>
        </w:del>
      </w:ins>
      <w:ins w:id="86" w:date="2019-02-06T16:05:00Z" w:author="Jane Friedman">
        <w:del w:id="87" w:date="2019-02-09T10:53:57Z" w:author="Author">
          <w:r>
            <w:rPr>
              <w:rFonts w:ascii="Helvetica" w:hAnsi="Helvetica"/>
              <w:color w:val="141414"/>
              <w:u w:color="141414"/>
              <w:rtl w:val="0"/>
              <w:lang w:val="en-US"/>
            </w:rPr>
            <w:delText>must</w:delText>
          </w:r>
        </w:del>
      </w:ins>
      <w:ins w:id="88" w:date="2019-02-09T10:54:39Z" w:author="Author">
        <w:r>
          <w:rPr>
            <w:rFonts w:ascii="Helvetica" w:hAnsi="Helvetica"/>
            <w:color w:val="141414"/>
            <w:u w:color="141414"/>
            <w:rtl w:val="0"/>
            <w:lang w:val="en-US"/>
          </w:rPr>
          <w:t>, despite being obliged to</w:t>
        </w:r>
      </w:ins>
      <w:ins w:id="89" w:date="2019-02-06T16:04:00Z" w:author="Jane Friedman">
        <w:r>
          <w:rPr>
            <w:rFonts w:ascii="Helvetica" w:hAnsi="Helvetica"/>
            <w:color w:val="141414"/>
            <w:u w:color="141414"/>
            <w:rtl w:val="0"/>
            <w:lang w:val="en-US"/>
          </w:rPr>
          <w:t xml:space="preserve"> marry a woman of his tribe. </w:t>
        </w:r>
      </w:ins>
    </w:p>
    <w:p>
      <w:pPr>
        <w:pStyle w:val="Body A"/>
      </w:pPr>
    </w:p>
    <w:p>
      <w:pPr>
        <w:pStyle w:val="Body A"/>
        <w:rPr>
          <w:rFonts w:ascii="Helvetica" w:cs="Helvetica" w:hAnsi="Helvetica" w:eastAsia="Helvetica"/>
          <w:color w:val="141414"/>
          <w:u w:color="141414"/>
        </w:rPr>
      </w:pPr>
      <w:r>
        <w:rPr>
          <w:rFonts w:ascii="Helvetica" w:hAnsi="Helvetica"/>
          <w:color w:val="141414"/>
          <w:u w:color="141414"/>
          <w:rtl w:val="0"/>
          <w:lang w:val="en-US"/>
        </w:rPr>
        <w:t>BLOOD AND WATER (96,000 words) is the first in a series that should appeal to readers of the</w:t>
      </w:r>
      <w:r>
        <w:rPr>
          <w:rFonts w:ascii="Helvetica" w:hAnsi="Helvetica" w:hint="default"/>
          <w:i w:val="1"/>
          <w:iCs w:val="1"/>
          <w:color w:val="141414"/>
          <w:u w:color="141414"/>
          <w:rtl w:val="0"/>
          <w:lang w:val="en-US"/>
        </w:rPr>
        <w:t> </w:t>
      </w:r>
      <w:r>
        <w:rPr>
          <w:rFonts w:ascii="Helvetica" w:hAnsi="Helvetica"/>
          <w:color w:val="141414"/>
          <w:u w:color="141414"/>
          <w:rtl w:val="0"/>
          <w:lang w:val="fr-FR"/>
        </w:rPr>
        <w:t>Ascendant</w:t>
      </w:r>
      <w:r>
        <w:rPr>
          <w:rFonts w:ascii="Helvetica" w:hAnsi="Helvetica"/>
          <w:color w:val="141414"/>
          <w:u w:color="141414"/>
          <w:rtl w:val="0"/>
          <w:lang w:val="en-US"/>
        </w:rPr>
        <w:t xml:space="preserve"> trilogy</w:t>
      </w:r>
      <w:r>
        <w:rPr>
          <w:rFonts w:ascii="Helvetica" w:hAnsi="Helvetica" w:hint="default"/>
          <w:color w:val="141414"/>
          <w:u w:color="141414"/>
          <w:rtl w:val="0"/>
          <w:lang w:val="en-US"/>
        </w:rPr>
        <w:t> </w:t>
      </w:r>
      <w:r>
        <w:rPr>
          <w:rFonts w:ascii="Helvetica" w:hAnsi="Helvetica"/>
          <w:color w:val="141414"/>
          <w:u w:color="141414"/>
          <w:rtl w:val="0"/>
          <w:lang w:val="en-US"/>
        </w:rPr>
        <w:t>by K. Arsenault Rivera or Daniel Abraham</w:t>
      </w:r>
      <w:r>
        <w:rPr>
          <w:rFonts w:ascii="Helvetica" w:hAnsi="Helvetica" w:hint="default"/>
          <w:color w:val="141414"/>
          <w:u w:color="141414"/>
          <w:rtl w:val="0"/>
          <w:lang w:val="en-US"/>
        </w:rPr>
        <w:t>’</w:t>
      </w:r>
      <w:r>
        <w:rPr>
          <w:rFonts w:ascii="Helvetica" w:hAnsi="Helvetica"/>
          <w:color w:val="141414"/>
          <w:u w:color="141414"/>
          <w:rtl w:val="0"/>
          <w:lang w:val="en-US"/>
        </w:rPr>
        <w:t>s</w:t>
      </w:r>
      <w:r>
        <w:rPr>
          <w:rFonts w:ascii="Helvetica" w:hAnsi="Helvetica" w:hint="default"/>
          <w:color w:val="141414"/>
          <w:u w:color="141414"/>
          <w:rtl w:val="0"/>
          <w:lang w:val="en-US"/>
        </w:rPr>
        <w:t> </w:t>
      </w:r>
      <w:r>
        <w:rPr>
          <w:rFonts w:ascii="Helvetica" w:hAnsi="Helvetica"/>
          <w:color w:val="141414"/>
          <w:u w:color="141414"/>
          <w:rtl w:val="0"/>
          <w:lang w:val="en-US"/>
        </w:rPr>
        <w:t>The Dagger and the Coin</w:t>
      </w:r>
      <w:r>
        <w:rPr>
          <w:rFonts w:ascii="Helvetica" w:hAnsi="Helvetica" w:hint="default"/>
          <w:color w:val="141414"/>
          <w:u w:color="141414"/>
          <w:rtl w:val="0"/>
          <w:lang w:val="en-US"/>
        </w:rPr>
        <w:t> </w:t>
      </w:r>
      <w:r>
        <w:rPr>
          <w:rFonts w:ascii="Helvetica" w:hAnsi="Helvetica"/>
          <w:color w:val="141414"/>
          <w:u w:color="141414"/>
          <w:rtl w:val="0"/>
          <w:lang w:val="en-US"/>
        </w:rPr>
        <w:t xml:space="preserve">series. </w:t>
      </w:r>
    </w:p>
    <w:p>
      <w:pPr>
        <w:pStyle w:val="Body A"/>
      </w:pPr>
    </w:p>
    <w:p>
      <w:pPr>
        <w:pStyle w:val="Body A"/>
      </w:pPr>
      <w:r>
        <w:rPr>
          <w:rFonts w:ascii="Helvetica" w:hAnsi="Helvetica"/>
          <w:color w:val="141414"/>
          <w:u w:color="141414"/>
          <w:rtl w:val="0"/>
          <w:lang w:val="en-US"/>
        </w:rPr>
        <w:t xml:space="preserve">Thank you very much for your time and consideration. I look forward to hearing from you. </w:t>
      </w:r>
      <w:r>
        <w:rPr>
          <w:rFonts w:ascii="Helvetica" w:hAnsi="Helvetica" w:hint="default"/>
          <w:color w:val="141414"/>
          <w:u w:color="141414"/>
          <w:rtl w:val="0"/>
          <w:lang w:val="en-US"/>
        </w:rPr>
        <w:t> </w:t>
      </w:r>
    </w:p>
    <w:p>
      <w:pPr>
        <w:pStyle w:val="Body A"/>
      </w:pPr>
    </w:p>
    <w:p>
      <w:pPr>
        <w:pStyle w:val="Body A"/>
      </w:pPr>
      <w:r>
        <w:rPr>
          <w:rFonts w:ascii="Helvetica" w:hAnsi="Helvetica"/>
          <w:color w:val="141414"/>
          <w:u w:color="141414"/>
          <w:rtl w:val="0"/>
          <w:lang w:val="en-US"/>
        </w:rPr>
        <w:t>Best Regards,</w:t>
      </w:r>
    </w:p>
    <w:p>
      <w:pPr>
        <w:pStyle w:val="Body A"/>
      </w:pPr>
      <w:r>
        <w:rPr>
          <w:rFonts w:ascii="Helvetica" w:hAnsi="Helvetica"/>
          <w:color w:val="141414"/>
          <w:u w:color="141414"/>
          <w:rtl w:val="0"/>
          <w:lang w:val="en-US"/>
        </w:rPr>
        <w:t>Oliver Brewer</w:t>
      </w:r>
    </w:p>
    <w:p>
      <w:pPr>
        <w:pStyle w:val="Body A"/>
      </w:pPr>
    </w:p>
    <w:p>
      <w:pPr>
        <w:pStyle w:val="Body A"/>
      </w:pPr>
      <w:r>
        <w:rPr>
          <w:rFonts w:ascii="Helvetica" w:hAnsi="Helvetica"/>
          <w:color w:val="141414"/>
          <w:u w:color="141414"/>
          <w:rtl w:val="0"/>
          <w:lang w:val="it-IT"/>
        </w:rPr>
        <w:t>18304 Calle la Serra,</w:t>
      </w:r>
      <w:r>
        <w:rPr>
          <w:rFonts w:ascii="Helvetica" w:hAnsi="Helvetica" w:hint="default"/>
          <w:color w:val="141414"/>
          <w:u w:color="141414"/>
          <w:rtl w:val="0"/>
          <w:lang w:val="en-US"/>
        </w:rPr>
        <w:t> </w:t>
      </w:r>
    </w:p>
    <w:p>
      <w:pPr>
        <w:pStyle w:val="Body A"/>
      </w:pPr>
      <w:r>
        <w:rPr>
          <w:rFonts w:ascii="Helvetica" w:hAnsi="Helvetica"/>
          <w:color w:val="141414"/>
          <w:u w:color="141414"/>
          <w:rtl w:val="0"/>
          <w:lang w:val="pt-PT"/>
        </w:rPr>
        <w:t>Rancho Santa Fe, CA 92091</w:t>
      </w:r>
      <w:r>
        <w:rPr>
          <w:rFonts w:ascii="Helvetica" w:hAnsi="Helvetica" w:hint="default"/>
          <w:color w:val="141414"/>
          <w:u w:color="141414"/>
          <w:rtl w:val="0"/>
          <w:lang w:val="en-US"/>
        </w:rPr>
        <w:t> </w:t>
      </w:r>
    </w:p>
    <w:p>
      <w:pPr>
        <w:pStyle w:val="Body A"/>
      </w:pPr>
      <w:r>
        <w:rPr>
          <w:rFonts w:ascii="Helvetica" w:hAnsi="Helvetica"/>
          <w:color w:val="141414"/>
          <w:u w:color="141414"/>
          <w:rtl w:val="0"/>
          <w:lang w:val="en-US"/>
        </w:rPr>
        <w:t>469-288-5800</w:t>
      </w:r>
    </w:p>
    <w:p>
      <w:pPr>
        <w:pStyle w:val="Body A"/>
      </w:pPr>
      <w:r>
        <w:rPr>
          <w:rFonts w:ascii="Helvetica" w:hAnsi="Helvetica"/>
          <w:color w:val="103cc0"/>
          <w:u w:val="single" w:color="103cc0"/>
          <w:rtl w:val="0"/>
          <w:lang w:val="de-DE"/>
        </w:rPr>
        <w:t>oliverbrewer24@gmail.com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